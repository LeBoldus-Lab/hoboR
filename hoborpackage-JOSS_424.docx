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94DC" w14:textId="6C99F7CF" w:rsidR="001801B1" w:rsidRDefault="001801B1" w:rsidP="00706231">
      <w:pPr>
        <w:jc w:val="both"/>
      </w:pPr>
      <w:del w:id="0" w:author="Reviewer" w:date="2024-04-07T23:40:00Z">
        <w:r w:rsidDel="00706231">
          <w:delText>HoboR</w:delText>
        </w:r>
      </w:del>
      <w:ins w:id="1" w:author="Reviewer" w:date="2024-04-07T23:40:00Z">
        <w:r w:rsidR="00706231">
          <w:t>HOBOR</w:t>
        </w:r>
      </w:ins>
      <w:r>
        <w:t xml:space="preserve">: An R package to summarize and manipulate weather station </w:t>
      </w:r>
      <w:r w:rsidR="00681F5D">
        <w:t>data.</w:t>
      </w:r>
    </w:p>
    <w:p w14:paraId="2BFD8D12" w14:textId="0104463D" w:rsidR="001801B1" w:rsidRDefault="001801B1" w:rsidP="00706231">
      <w:pPr>
        <w:jc w:val="both"/>
      </w:pPr>
      <w:r>
        <w:t xml:space="preserve">Alcalá Briseño R.I., Carson A.R., </w:t>
      </w:r>
      <w:proofErr w:type="gramStart"/>
      <w:r>
        <w:t xml:space="preserve">Lan </w:t>
      </w:r>
      <w:r w:rsidR="00FD74BF">
        <w:t xml:space="preserve"> Y</w:t>
      </w:r>
      <w:proofErr w:type="gramEnd"/>
      <w:r w:rsidR="00FD74BF">
        <w:t xml:space="preserve">-H, </w:t>
      </w:r>
      <w:r>
        <w:t xml:space="preserve">Peterson E, </w:t>
      </w:r>
      <w:r w:rsidR="00C92C29">
        <w:t xml:space="preserve">NJ, Grunwald, </w:t>
      </w:r>
      <w:r>
        <w:t xml:space="preserve">and </w:t>
      </w:r>
      <w:proofErr w:type="spellStart"/>
      <w:r>
        <w:t>LeBoldus</w:t>
      </w:r>
      <w:proofErr w:type="spellEnd"/>
      <w:r>
        <w:t>, J.M.</w:t>
      </w:r>
    </w:p>
    <w:p w14:paraId="48662AB7" w14:textId="77777777" w:rsidR="001801B1" w:rsidRDefault="001801B1" w:rsidP="00706231">
      <w:pPr>
        <w:jc w:val="both"/>
      </w:pPr>
    </w:p>
    <w:p w14:paraId="3919BA84" w14:textId="7132E41D" w:rsidR="001801B1" w:rsidRDefault="001801B1" w:rsidP="00706231">
      <w:pPr>
        <w:jc w:val="both"/>
      </w:pPr>
      <w:r>
        <w:t>January 19, 2024</w:t>
      </w:r>
    </w:p>
    <w:p w14:paraId="64D3B016" w14:textId="77777777" w:rsidR="001801B1" w:rsidRDefault="001801B1" w:rsidP="00706231">
      <w:pPr>
        <w:jc w:val="both"/>
      </w:pPr>
    </w:p>
    <w:p w14:paraId="2B151EAA" w14:textId="0A727A8A" w:rsidR="001801B1" w:rsidRDefault="001801B1" w:rsidP="00706231">
      <w:pPr>
        <w:jc w:val="both"/>
      </w:pPr>
      <w:r>
        <w:t>Summary</w:t>
      </w:r>
    </w:p>
    <w:p w14:paraId="2CAAF158" w14:textId="0462B8B7" w:rsidR="00D2734A" w:rsidRDefault="001801B1" w:rsidP="00706231">
      <w:pPr>
        <w:jc w:val="both"/>
      </w:pPr>
      <w:del w:id="2" w:author="Reviewer" w:date="2024-04-07T23:40:00Z">
        <w:r w:rsidDel="00706231">
          <w:delText>HoboR</w:delText>
        </w:r>
      </w:del>
      <w:ins w:id="3" w:author="Reviewer" w:date="2024-04-07T23:40:00Z">
        <w:r w:rsidR="00706231">
          <w:t>HOBOR</w:t>
        </w:r>
      </w:ins>
      <w:r>
        <w:t xml:space="preserve"> is an R package for efficiently processing large datasets obtained from </w:t>
      </w:r>
      <w:commentRangeStart w:id="4"/>
      <w:r>
        <w:t>HOBO</w:t>
      </w:r>
      <w:commentRangeEnd w:id="4"/>
      <w:r>
        <w:rPr>
          <w:rStyle w:val="CommentReference"/>
        </w:rPr>
        <w:commentReference w:id="4"/>
      </w:r>
      <w:r w:rsidR="00D2734A">
        <w:t xml:space="preserve"> </w:t>
      </w:r>
      <w:r w:rsidR="00706231">
        <w:t>(ONSET, United Kingdom)</w:t>
      </w:r>
      <w:ins w:id="5" w:author="Reviewer" w:date="2024-04-07T23:44:00Z">
        <w:r w:rsidR="00706231">
          <w:t xml:space="preserve"> </w:t>
        </w:r>
      </w:ins>
      <w:r>
        <w:t xml:space="preserve">weather stations and data loggers. </w:t>
      </w:r>
      <w:commentRangeStart w:id="6"/>
      <w:commentRangeStart w:id="7"/>
      <w:r>
        <w:t>I</w:t>
      </w:r>
      <w:commentRangeEnd w:id="6"/>
      <w:r>
        <w:rPr>
          <w:rStyle w:val="CommentReference"/>
        </w:rPr>
        <w:commentReference w:id="6"/>
      </w:r>
      <w:commentRangeEnd w:id="7"/>
      <w:r w:rsidR="00681F5D">
        <w:rPr>
          <w:rStyle w:val="CommentReference"/>
        </w:rPr>
        <w:commentReference w:id="7"/>
      </w:r>
      <w:r>
        <w:t xml:space="preserve"> developed multiple tools designed </w:t>
      </w:r>
      <w:del w:id="8" w:author="Reviewer" w:date="2024-04-07T23:41:00Z">
        <w:r w:rsidDel="00706231">
          <w:delText>for curating summarizingweather data of</w:delText>
        </w:r>
      </w:del>
      <w:r w:rsidR="00706231">
        <w:t>to curate and summarize weather data in</w:t>
      </w:r>
      <w:r>
        <w:t xml:space="preserve"> various formats. Packages to analyze</w:t>
      </w:r>
      <w:r w:rsidR="00706231">
        <w:t xml:space="preserve"> </w:t>
      </w:r>
      <w:del w:id="9" w:author="Reviewer" w:date="2024-04-07T23:41:00Z">
        <w:r w:rsidDel="00706231">
          <w:delText xml:space="preserve">exsiting </w:delText>
        </w:r>
      </w:del>
      <w:r w:rsidR="00706231">
        <w:t>existing</w:t>
      </w:r>
      <w:r w:rsidR="00706231">
        <w:t xml:space="preserve"> </w:t>
      </w:r>
      <w:r>
        <w:t>weather data captured by satel</w:t>
      </w:r>
      <w:ins w:id="10" w:author="Reviewer" w:date="2024-04-07T23:41:00Z">
        <w:r w:rsidR="00706231">
          <w:t>l</w:t>
        </w:r>
      </w:ins>
      <w:r>
        <w:t xml:space="preserve">ites are </w:t>
      </w:r>
      <w:del w:id="11" w:author="Reviewer" w:date="2024-04-07T23:41:00Z">
        <w:r w:rsidDel="00706231">
          <w:delText>avaialbel</w:delText>
        </w:r>
      </w:del>
      <w:r w:rsidR="00706231">
        <w:t>available</w:t>
      </w:r>
      <w:r>
        <w:t xml:space="preserve"> in R, including NASA Power and </w:t>
      </w:r>
      <w:proofErr w:type="spellStart"/>
      <w:r>
        <w:t>rnoa</w:t>
      </w:r>
      <w:proofErr w:type="spellEnd"/>
      <w:r>
        <w:t xml:space="preserve"> (Sparks 2018,</w:t>
      </w:r>
      <w:r w:rsidR="00D2734A">
        <w:t xml:space="preserve"> </w:t>
      </w:r>
      <w:proofErr w:type="gramStart"/>
      <w:r>
        <w:t>Chamberlain</w:t>
      </w:r>
      <w:proofErr w:type="gramEnd"/>
      <w:r>
        <w:t xml:space="preserve"> and Hocking, 2023). Similar packages have not been developed for weather stations and data loggers. </w:t>
      </w:r>
      <w:del w:id="12" w:author="Reviewer" w:date="2024-04-07T23:40:00Z">
        <w:r w:rsidR="00706231" w:rsidDel="00706231">
          <w:delText>HOBOR</w:delText>
        </w:r>
      </w:del>
      <w:ins w:id="13" w:author="Reviewer" w:date="2024-04-07T23:40:00Z">
        <w:r w:rsidR="00706231">
          <w:t>HOBOR</w:t>
        </w:r>
      </w:ins>
      <w:r w:rsidR="00706231">
        <w:t xml:space="preserve"> </w:t>
      </w:r>
      <w:r>
        <w:t>allows users to load CSV files into a tibble format, eliminate duplicates, summarize data</w:t>
      </w:r>
      <w:r w:rsidR="00D2734A">
        <w:t xml:space="preserve"> </w:t>
      </w:r>
      <w:r>
        <w:t xml:space="preserve">by time interval (minutes, hours, and/or days), and subset files by date ranges. The package </w:t>
      </w:r>
      <w:r w:rsidR="00D2734A">
        <w:t>can als</w:t>
      </w:r>
      <w:r>
        <w:t>o address common</w:t>
      </w:r>
      <w:r w:rsidR="00D2734A">
        <w:t xml:space="preserve"> </w:t>
      </w:r>
      <w:r>
        <w:t>data quality and accuracy issues related to sensor failures, identify</w:t>
      </w:r>
      <w:r w:rsidR="00D2734A">
        <w:t xml:space="preserve"> out-of-range entries and time zone discrepancies, and correct</w:t>
      </w:r>
      <w:r>
        <w:t xml:space="preserve"> data </w:t>
      </w:r>
      <w:r w:rsidR="00681F5D">
        <w:t>formats</w:t>
      </w:r>
      <w:r>
        <w:t xml:space="preserve">. Despite its name, </w:t>
      </w:r>
      <w:del w:id="14" w:author="Reviewer" w:date="2024-04-07T23:40:00Z">
        <w:r w:rsidR="00706231" w:rsidDel="00706231">
          <w:delText>HOBOR</w:delText>
        </w:r>
      </w:del>
      <w:ins w:id="15" w:author="Reviewer" w:date="2024-04-07T23:40:00Z">
        <w:r w:rsidR="00706231">
          <w:t>HOBOR</w:t>
        </w:r>
      </w:ins>
      <w:r w:rsidR="00706231">
        <w:t xml:space="preserve"> </w:t>
      </w:r>
      <w:r>
        <w:t>is adaptable to other weather</w:t>
      </w:r>
      <w:r w:rsidR="00D2734A">
        <w:t xml:space="preserve"> </w:t>
      </w:r>
      <w:r>
        <w:t>station output formats with a similar data structure.</w:t>
      </w:r>
    </w:p>
    <w:p w14:paraId="167A9A32" w14:textId="0F2F8E59" w:rsidR="001801B1" w:rsidRDefault="001801B1" w:rsidP="00706231">
      <w:pPr>
        <w:jc w:val="both"/>
      </w:pPr>
      <w:r>
        <w:t>Weather station data can be logged at a variety of time intervals from different types of sensors</w:t>
      </w:r>
      <w:ins w:id="16" w:author="Reviewer" w:date="2024-04-07T23:45:00Z">
        <w:r w:rsidR="00706231">
          <w:t>,</w:t>
        </w:r>
      </w:ins>
      <w:r>
        <w:t xml:space="preserve"> including rain gages, relative humidity sensors (RH), and light meters. </w:t>
      </w:r>
      <w:del w:id="17" w:author="Reviewer" w:date="2024-04-07T23:40:00Z">
        <w:r w:rsidR="00706231" w:rsidDel="00706231">
          <w:delText>HOBOR</w:delText>
        </w:r>
      </w:del>
      <w:ins w:id="18" w:author="Reviewer" w:date="2024-04-07T23:40:00Z">
        <w:r w:rsidR="00706231">
          <w:t>HOBOR</w:t>
        </w:r>
      </w:ins>
      <w:r w:rsidR="00706231">
        <w:t xml:space="preserve"> </w:t>
      </w:r>
      <w:r>
        <w:t>main functions</w:t>
      </w:r>
      <w:r w:rsidR="00681F5D">
        <w:t xml:space="preserve"> </w:t>
      </w:r>
      <w:r>
        <w:t>implement dynamic interpretation programming, allowing the processing of spreadsheets</w:t>
      </w:r>
      <w:r w:rsidR="00681F5D">
        <w:t xml:space="preserve"> </w:t>
      </w:r>
      <w:r>
        <w:t>independently for any number of sensors, and can adjust to a range of initial column structures.</w:t>
      </w:r>
      <w:r w:rsidR="00681F5D">
        <w:t xml:space="preserve"> </w:t>
      </w:r>
      <w:r>
        <w:t>Among the difficulties in recording and collecting data are the errors that occur when</w:t>
      </w:r>
      <w:r w:rsidR="00681F5D">
        <w:t xml:space="preserve"> </w:t>
      </w:r>
      <w:r>
        <w:t>replacing batteries, downloading data, and from malfunctioning sensors or loggers. These issues can create multiple</w:t>
      </w:r>
      <w:r w:rsidR="00681F5D">
        <w:t xml:space="preserve"> </w:t>
      </w:r>
      <w:r>
        <w:t>entries that might be challenging and time-consuming to detect and curate in tabular data interfaces.</w:t>
      </w:r>
    </w:p>
    <w:p w14:paraId="603F6558" w14:textId="28030094" w:rsidR="001801B1" w:rsidDel="005C2337" w:rsidRDefault="001801B1" w:rsidP="005C2337">
      <w:pPr>
        <w:adjustRightInd w:val="0"/>
        <w:snapToGrid w:val="0"/>
        <w:jc w:val="both"/>
        <w:rPr>
          <w:del w:id="19" w:author="Reviewer" w:date="2024-04-08T17:15:00Z"/>
        </w:rPr>
        <w:pPrChange w:id="20" w:author="Reviewer" w:date="2024-04-08T17:15:00Z">
          <w:pPr>
            <w:adjustRightInd w:val="0"/>
            <w:snapToGrid w:val="0"/>
            <w:jc w:val="both"/>
          </w:pPr>
        </w:pPrChange>
      </w:pPr>
      <w:del w:id="21" w:author="Reviewer" w:date="2024-04-07T23:40:00Z">
        <w:r w:rsidDel="00706231">
          <w:delText>HoboR</w:delText>
        </w:r>
      </w:del>
      <w:ins w:id="22" w:author="Reviewer" w:date="2024-04-07T23:40:00Z">
        <w:r w:rsidR="00706231">
          <w:t>HOBOR</w:t>
        </w:r>
      </w:ins>
      <w:r>
        <w:t xml:space="preserve"> tools seamlessly facilitate data manipulation, merging, and summarization, reducing curation time prior to downstream analysis and modeling.</w:t>
      </w:r>
      <w:r w:rsidR="00706231">
        <w:t xml:space="preserve"> </w:t>
      </w:r>
      <w:del w:id="23" w:author="Reviewer" w:date="2024-04-07T23:40:00Z">
        <w:r w:rsidR="00706231" w:rsidDel="00706231">
          <w:delText>HOBOR</w:delText>
        </w:r>
      </w:del>
      <w:ins w:id="24" w:author="Reviewer" w:date="2024-04-07T23:40:00Z">
        <w:r w:rsidR="00706231">
          <w:t>HOBOR</w:t>
        </w:r>
      </w:ins>
      <w:r>
        <w:t xml:space="preserve"> was tested using </w:t>
      </w:r>
      <w:ins w:id="25" w:author="Reviewer" w:date="2024-04-08T17:15:00Z">
        <w:r w:rsidR="005C2337">
          <w:t xml:space="preserve">csv </w:t>
        </w:r>
      </w:ins>
      <w:commentRangeStart w:id="26"/>
      <w:del w:id="27" w:author="Reviewer" w:date="2024-04-08T17:15:00Z">
        <w:r w:rsidDel="005C2337">
          <w:delText xml:space="preserve">log </w:delText>
        </w:r>
      </w:del>
      <w:r>
        <w:t xml:space="preserve">files </w:t>
      </w:r>
      <w:commentRangeEnd w:id="26"/>
      <w:r>
        <w:rPr>
          <w:rStyle w:val="CommentReference"/>
        </w:rPr>
        <w:commentReference w:id="26"/>
      </w:r>
      <w:r>
        <w:t>with hundreds to thousands of entries, facilitating the post-processing, loading csv files with variable header</w:t>
      </w:r>
      <w:r w:rsidR="00681F5D">
        <w:t xml:space="preserve"> </w:t>
      </w:r>
      <w:r>
        <w:t>column order and dimensions, and summarizing data within seconds.  The summary statistics</w:t>
      </w:r>
      <w:r w:rsidR="00681F5D">
        <w:t xml:space="preserve"> </w:t>
      </w:r>
      <w:r>
        <w:t>can be rounded to the nearest minute, hour, or day. Out</w:t>
      </w:r>
      <w:del w:id="28" w:author="Reviewer" w:date="2024-04-08T17:15:00Z">
        <w:r w:rsidDel="005C2337">
          <w:delText xml:space="preserve"> puts include minimum, maximum, mean</w:delText>
        </w:r>
      </w:del>
      <w:ins w:id="29" w:author="Reviewer" w:date="2024-04-08T17:15:00Z">
        <w:r w:rsidR="005C2337">
          <w:t>puts include minimum, maximum, mean,</w:t>
        </w:r>
      </w:ins>
      <w:r>
        <w:t xml:space="preserve"> and</w:t>
      </w:r>
      <w:r w:rsidR="00681F5D">
        <w:t xml:space="preserve"> </w:t>
      </w:r>
      <w:r>
        <w:t>standard deviation of the data. Additional functions can help to identify and replace</w:t>
      </w:r>
      <w:r w:rsidR="00681F5D">
        <w:t xml:space="preserve"> </w:t>
      </w:r>
      <w:r>
        <w:t xml:space="preserve">unrealistic values and correct the variation across data loggers. </w:t>
      </w:r>
      <w:commentRangeStart w:id="30"/>
      <w:del w:id="31" w:author="Reviewer" w:date="2024-04-08T17:15:00Z">
        <w:r w:rsidDel="005C2337">
          <w:delText>As a proof of concept</w:delText>
        </w:r>
      </w:del>
    </w:p>
    <w:p w14:paraId="55D298BD" w14:textId="0693DE60" w:rsidR="001801B1" w:rsidDel="005C2337" w:rsidRDefault="001801B1" w:rsidP="005C2337">
      <w:pPr>
        <w:adjustRightInd w:val="0"/>
        <w:snapToGrid w:val="0"/>
        <w:jc w:val="both"/>
        <w:rPr>
          <w:del w:id="32" w:author="Reviewer" w:date="2024-04-08T17:15:00Z"/>
        </w:rPr>
        <w:pPrChange w:id="33" w:author="Reviewer" w:date="2024-04-08T17:15:00Z">
          <w:pPr>
            <w:jc w:val="both"/>
          </w:pPr>
        </w:pPrChange>
      </w:pPr>
      <w:del w:id="34" w:author="Reviewer" w:date="2024-04-08T17:15:00Z">
        <w:r w:rsidDel="005C2337">
          <w:delText>applied to these weather data, we implement a couple of functions to calculate disease</w:delText>
        </w:r>
        <w:r w:rsidR="00681F5D" w:rsidDel="005C2337">
          <w:delText xml:space="preserve"> </w:delText>
        </w:r>
        <w:r w:rsidDel="005C2337">
          <w:delText>trends of the sudden oak death epidemiology affecting tanoek (Notholitocarpus densiflorus)</w:delText>
        </w:r>
      </w:del>
    </w:p>
    <w:p w14:paraId="0B3A5DD6" w14:textId="6E4ED039" w:rsidR="001801B1" w:rsidRDefault="001801B1" w:rsidP="005C2337">
      <w:pPr>
        <w:adjustRightInd w:val="0"/>
        <w:snapToGrid w:val="0"/>
        <w:jc w:val="both"/>
        <w:pPrChange w:id="35" w:author="Reviewer" w:date="2024-04-08T17:15:00Z">
          <w:pPr>
            <w:jc w:val="both"/>
          </w:pPr>
        </w:pPrChange>
      </w:pPr>
      <w:del w:id="36" w:author="Reviewer" w:date="2024-04-08T17:15:00Z">
        <w:r w:rsidDel="005C2337">
          <w:delText>in the Pacific Northwest.</w:delText>
        </w:r>
        <w:commentRangeEnd w:id="30"/>
        <w:r w:rsidDel="005C2337">
          <w:rPr>
            <w:rStyle w:val="CommentReference"/>
          </w:rPr>
          <w:commentReference w:id="30"/>
        </w:r>
      </w:del>
    </w:p>
    <w:p w14:paraId="5D5A4808" w14:textId="77777777" w:rsidR="001801B1" w:rsidRDefault="001801B1" w:rsidP="001801B1">
      <w:pPr>
        <w:jc w:val="both"/>
      </w:pPr>
    </w:p>
    <w:p w14:paraId="42009B54" w14:textId="586D91EC" w:rsidR="00681F5D" w:rsidRDefault="001801B1" w:rsidP="00706231">
      <w:pPr>
        <w:jc w:val="both"/>
      </w:pPr>
      <w:r>
        <w:t>Statement of need</w:t>
      </w:r>
    </w:p>
    <w:p w14:paraId="67E5251A" w14:textId="74A503F2" w:rsidR="001801B1" w:rsidRDefault="001801B1" w:rsidP="00706231">
      <w:pPr>
        <w:jc w:val="both"/>
      </w:pPr>
      <w:r>
        <w:t>Developing automated software for preprocessing weather station and data logger information</w:t>
      </w:r>
    </w:p>
    <w:p w14:paraId="5CCD500D" w14:textId="2EE19270" w:rsidR="001801B1" w:rsidRDefault="001801B1" w:rsidP="001801B1">
      <w:r>
        <w:t>may facilitate the analysis of epidemiological surveillance</w:t>
      </w:r>
      <w:del w:id="37" w:author="Reviewer" w:date="2024-04-07T23:45:00Z">
        <w:r w:rsidDel="00C032DE">
          <w:delText>,</w:delText>
        </w:r>
      </w:del>
      <w:r>
        <w:t xml:space="preserve"> </w:t>
      </w:r>
      <w:ins w:id="38" w:author="Reviewer" w:date="2024-04-07T23:45:00Z">
        <w:r w:rsidR="00706231">
          <w:t xml:space="preserve">and </w:t>
        </w:r>
      </w:ins>
      <w:r>
        <w:t>microbiome</w:t>
      </w:r>
      <w:del w:id="39" w:author="Reviewer" w:date="2024-04-08T17:15:00Z">
        <w:r w:rsidDel="005C2337">
          <w:delText>,</w:delText>
        </w:r>
      </w:del>
      <w:r>
        <w:t xml:space="preserve"> across </w:t>
      </w:r>
      <w:proofErr w:type="gramStart"/>
      <w:r>
        <w:t>disciplines</w:t>
      </w:r>
      <w:proofErr w:type="gramEnd"/>
    </w:p>
    <w:p w14:paraId="4B84FB5B" w14:textId="09637FFE" w:rsidR="001801B1" w:rsidRDefault="001801B1" w:rsidP="001801B1">
      <w:r>
        <w:t xml:space="preserve"> (Dahl et al., 2023; </w:t>
      </w:r>
      <w:proofErr w:type="spellStart"/>
      <w:r>
        <w:t>Nikolauo</w:t>
      </w:r>
      <w:proofErr w:type="spellEnd"/>
      <w:r>
        <w:t xml:space="preserve"> et al., 2023; Wu et al., </w:t>
      </w:r>
      <w:proofErr w:type="gramStart"/>
      <w:r>
        <w:t>2023 )</w:t>
      </w:r>
      <w:proofErr w:type="gramEnd"/>
      <w:r>
        <w:t>. Traditional spreadsheet</w:t>
      </w:r>
    </w:p>
    <w:p w14:paraId="4F6901D6" w14:textId="1E02E0D8" w:rsidR="001801B1" w:rsidRDefault="001801B1" w:rsidP="001801B1">
      <w:r>
        <w:t>interfaces pose a challenge when handling data from large</w:t>
      </w:r>
      <w:ins w:id="40" w:author="Reviewer" w:date="2024-04-07T23:45:00Z">
        <w:r w:rsidR="00C032DE">
          <w:t xml:space="preserve"> and</w:t>
        </w:r>
      </w:ins>
      <w:r>
        <w:t xml:space="preserve"> complex studies. The management and curation of these datasets </w:t>
      </w:r>
      <w:del w:id="41" w:author="Reviewer" w:date="2024-04-08T17:16:00Z">
        <w:r w:rsidDel="005C2337">
          <w:delText>is</w:delText>
        </w:r>
      </w:del>
      <w:ins w:id="42" w:author="Reviewer" w:date="2024-04-08T17:16:00Z">
        <w:r w:rsidR="005C2337">
          <w:t>are</w:t>
        </w:r>
      </w:ins>
      <w:r w:rsidR="00681F5D">
        <w:t xml:space="preserve"> </w:t>
      </w:r>
      <w:r>
        <w:t>time-consuming and error-prone if done by hand.</w:t>
      </w:r>
      <w:r w:rsidR="00681F5D">
        <w:t xml:space="preserve"> </w:t>
      </w:r>
      <w:r>
        <w:t>In many cases</w:t>
      </w:r>
      <w:del w:id="43" w:author="Reviewer" w:date="2024-04-07T23:45:00Z">
        <w:r w:rsidDel="00C032DE">
          <w:delText xml:space="preserve"> the spreadsheet based interfaces and</w:delText>
        </w:r>
      </w:del>
      <w:ins w:id="44" w:author="Reviewer" w:date="2024-04-07T23:45:00Z">
        <w:r w:rsidR="00C032DE">
          <w:t>, the spreadsheet-based interfaces</w:t>
        </w:r>
      </w:ins>
      <w:r>
        <w:t xml:space="preserve"> might not be able to handle</w:t>
      </w:r>
      <w:r w:rsidR="00681F5D">
        <w:t xml:space="preserve"> </w:t>
      </w:r>
      <w:r>
        <w:t xml:space="preserve">an entire dataset at once. Automation of these tasks in </w:t>
      </w:r>
      <w:ins w:id="45" w:author="Reviewer" w:date="2024-04-07T23:40:00Z">
        <w:r w:rsidR="00706231">
          <w:t>HOBOR</w:t>
        </w:r>
      </w:ins>
      <w:r>
        <w:t xml:space="preserve"> enhances accuracy and significantly</w:t>
      </w:r>
      <w:r w:rsidR="00681F5D">
        <w:t xml:space="preserve"> </w:t>
      </w:r>
      <w:r>
        <w:t>reduces the time and effort required for data handling and management. The integration of advanced algorithms and user-friendly software</w:t>
      </w:r>
      <w:r w:rsidR="00681F5D">
        <w:t xml:space="preserve"> </w:t>
      </w:r>
      <w:r>
        <w:t>makes it accessible to both experienced researchers and program beginners, addressing</w:t>
      </w:r>
      <w:r w:rsidR="00681F5D">
        <w:t xml:space="preserve"> </w:t>
      </w:r>
      <w:r>
        <w:t>the current potential for implementing weather variables in plant pathology and disease</w:t>
      </w:r>
      <w:r w:rsidR="00681F5D">
        <w:t xml:space="preserve"> </w:t>
      </w:r>
      <w:r>
        <w:t>ecology for effective management (Garrett et al., 2023).</w:t>
      </w:r>
      <w:r w:rsidR="00681F5D">
        <w:t xml:space="preserve"> </w:t>
      </w:r>
      <w:r>
        <w:lastRenderedPageBreak/>
        <w:t xml:space="preserve">To our knowledge, no packages in </w:t>
      </w:r>
      <w:proofErr w:type="spellStart"/>
      <w:r>
        <w:t>R are</w:t>
      </w:r>
      <w:proofErr w:type="spellEnd"/>
      <w:r>
        <w:t xml:space="preserve"> available online for the analysis of weather</w:t>
      </w:r>
      <w:r w:rsidR="00681F5D">
        <w:t xml:space="preserve"> </w:t>
      </w:r>
      <w:r>
        <w:t>station and data logger files. A graphic user interface for HOBO exists but is incompatible</w:t>
      </w:r>
      <w:r w:rsidR="00681F5D">
        <w:t xml:space="preserve"> </w:t>
      </w:r>
      <w:r>
        <w:t>with data</w:t>
      </w:r>
      <w:r w:rsidR="00681F5D">
        <w:t xml:space="preserve"> </w:t>
      </w:r>
      <w:r>
        <w:t>postprocessing and data manipulation.</w:t>
      </w:r>
    </w:p>
    <w:p w14:paraId="327E9A79" w14:textId="77777777" w:rsidR="00681F5D" w:rsidRDefault="00681F5D" w:rsidP="001801B1"/>
    <w:p w14:paraId="3DBF9535" w14:textId="04F59655" w:rsidR="001801B1" w:rsidRDefault="001801B1" w:rsidP="001801B1">
      <w:r>
        <w:t>Package workflow</w:t>
      </w:r>
    </w:p>
    <w:p w14:paraId="46CF87E8" w14:textId="3402A691" w:rsidR="001801B1" w:rsidRDefault="001801B1" w:rsidP="001801B1">
      <w:r>
        <w:t xml:space="preserve">The workflow of the </w:t>
      </w:r>
      <w:ins w:id="46" w:author="Reviewer" w:date="2024-04-07T23:40:00Z">
        <w:r w:rsidR="00706231">
          <w:t>HOBOR</w:t>
        </w:r>
      </w:ins>
      <w:r>
        <w:t xml:space="preserve"> package consists of three consecutive steps and seven </w:t>
      </w:r>
      <w:proofErr w:type="gramStart"/>
      <w:r>
        <w:t>assisting</w:t>
      </w:r>
      <w:proofErr w:type="gramEnd"/>
    </w:p>
    <w:p w14:paraId="229DBCD4" w14:textId="77777777" w:rsidR="001801B1" w:rsidRDefault="001801B1" w:rsidP="001801B1">
      <w:r>
        <w:t>functions:</w:t>
      </w:r>
    </w:p>
    <w:p w14:paraId="14D67F3C" w14:textId="06E35CE9" w:rsidR="00D53A8A" w:rsidRDefault="00D53A8A" w:rsidP="00894193">
      <w:pPr>
        <w:pStyle w:val="ListParagraph"/>
        <w:numPr>
          <w:ilvl w:val="0"/>
          <w:numId w:val="2"/>
        </w:numPr>
        <w:pPrChange w:id="47" w:author="Reviewer" w:date="2024-04-08T00:18:00Z">
          <w:pPr/>
        </w:pPrChange>
      </w:pPr>
      <w:del w:id="48" w:author="Reviewer" w:date="2024-04-08T00:18:00Z">
        <w:r w:rsidDel="00894193">
          <w:delText xml:space="preserve">– </w:delText>
        </w:r>
      </w:del>
      <w:proofErr w:type="spellStart"/>
      <w:r>
        <w:t>hobinder</w:t>
      </w:r>
      <w:proofErr w:type="spellEnd"/>
      <w:del w:id="49" w:author="Reviewer" w:date="2024-04-08T00:32:00Z">
        <w:r w:rsidDel="00C30748">
          <w:delText>():</w:delText>
        </w:r>
      </w:del>
      <w:ins w:id="50" w:author="Reviewer" w:date="2024-04-08T00:32:00Z">
        <w:r w:rsidR="00C30748">
          <w:t xml:space="preserve"> : </w:t>
        </w:r>
      </w:ins>
      <w:del w:id="51" w:author="Reviewer" w:date="2024-04-08T00:16:00Z">
        <w:r w:rsidDel="00D53A8A">
          <w:tab/>
        </w:r>
      </w:del>
      <w:r>
        <w:t>loads multiple CSV files some columns regardless of the order and number of columns from a</w:t>
      </w:r>
    </w:p>
    <w:p w14:paraId="03DBDE78" w14:textId="17B7AF39" w:rsidR="00D53A8A" w:rsidRDefault="00D53A8A" w:rsidP="00D53A8A">
      <w:r>
        <w:t>single directory:</w:t>
      </w:r>
      <w:ins w:id="52" w:author="Reviewer" w:date="2024-04-08T00:16:00Z">
        <w:r>
          <w:t xml:space="preserve"> </w:t>
        </w:r>
      </w:ins>
      <w:del w:id="53" w:author="Reviewer" w:date="2024-04-08T00:16:00Z">
        <w:r w:rsidDel="00D53A8A">
          <w:tab/>
        </w:r>
      </w:del>
      <w:r>
        <w:t>the files must come from the same weather station or data logger model.</w:t>
      </w:r>
    </w:p>
    <w:p w14:paraId="24F24184" w14:textId="2AE235A4" w:rsidR="00D53A8A" w:rsidRDefault="00D53A8A" w:rsidP="00894193">
      <w:pPr>
        <w:pStyle w:val="ListParagraph"/>
        <w:numPr>
          <w:ilvl w:val="0"/>
          <w:numId w:val="2"/>
        </w:numPr>
        <w:pPrChange w:id="54" w:author="Reviewer" w:date="2024-04-08T00:18:00Z">
          <w:pPr/>
        </w:pPrChange>
      </w:pPr>
      <w:del w:id="55" w:author="Reviewer" w:date="2024-04-08T00:18:00Z">
        <w:r w:rsidDel="00894193">
          <w:delText xml:space="preserve">– </w:delText>
        </w:r>
      </w:del>
      <w:proofErr w:type="spellStart"/>
      <w:r>
        <w:t>hobocleaner</w:t>
      </w:r>
      <w:proofErr w:type="spellEnd"/>
      <w:del w:id="56" w:author="Reviewer" w:date="2024-04-08T00:32:00Z">
        <w:r w:rsidDel="00C30748">
          <w:delText>():</w:delText>
        </w:r>
      </w:del>
      <w:ins w:id="57" w:author="Reviewer" w:date="2024-04-08T00:32:00Z">
        <w:r w:rsidR="00C30748">
          <w:t xml:space="preserve"> :</w:t>
        </w:r>
      </w:ins>
      <w:ins w:id="58" w:author="Reviewer" w:date="2024-04-08T00:16:00Z">
        <w:r>
          <w:t xml:space="preserve"> </w:t>
        </w:r>
      </w:ins>
      <w:del w:id="59" w:author="Reviewer" w:date="2024-04-08T00:16:00Z">
        <w:r w:rsidDel="00D53A8A">
          <w:tab/>
        </w:r>
      </w:del>
      <w:r>
        <w:t>clean duplicate entries</w:t>
      </w:r>
      <w:ins w:id="60" w:author="Reviewer" w:date="2024-04-08T00:17:00Z">
        <w:r>
          <w:t xml:space="preserve"> </w:t>
        </w:r>
      </w:ins>
      <w:del w:id="61" w:author="Reviewer" w:date="2024-04-08T00:17:00Z">
        <w:r w:rsidDel="00D53A8A">
          <w:tab/>
        </w:r>
      </w:del>
      <w:r>
        <w:t xml:space="preserve">and column names format from loaded CSV files, </w:t>
      </w:r>
      <w:del w:id="62" w:author="Reviewer" w:date="2024-04-08T00:17:00Z">
        <w:r w:rsidDel="00894193">
          <w:delText xml:space="preserve">you </w:delText>
        </w:r>
      </w:del>
      <w:r>
        <w:t xml:space="preserve">need to </w:t>
      </w:r>
      <w:del w:id="63" w:author="Reviewer" w:date="2024-04-08T00:17:00Z">
        <w:r w:rsidDel="00894193">
          <w:delText xml:space="preserve">chose </w:delText>
        </w:r>
      </w:del>
      <w:ins w:id="64" w:author="Reviewer" w:date="2024-04-08T00:17:00Z">
        <w:r w:rsidR="00894193">
          <w:t xml:space="preserve">specify </w:t>
        </w:r>
      </w:ins>
      <w:r>
        <w:t>the data format e.g., "</w:t>
      </w:r>
      <w:proofErr w:type="spellStart"/>
      <w:proofErr w:type="gramStart"/>
      <w:r>
        <w:t>ymd</w:t>
      </w:r>
      <w:proofErr w:type="spellEnd"/>
      <w:proofErr w:type="gramEnd"/>
      <w:r>
        <w:t>"</w:t>
      </w:r>
    </w:p>
    <w:p w14:paraId="7CC826F6" w14:textId="4330A2BA" w:rsidR="00D53A8A" w:rsidRDefault="00D53A8A" w:rsidP="00894193">
      <w:pPr>
        <w:pStyle w:val="ListParagraph"/>
        <w:numPr>
          <w:ilvl w:val="0"/>
          <w:numId w:val="2"/>
        </w:numPr>
        <w:pPrChange w:id="65" w:author="Reviewer" w:date="2024-04-08T00:18:00Z">
          <w:pPr/>
        </w:pPrChange>
      </w:pPr>
      <w:del w:id="66" w:author="Reviewer" w:date="2024-04-08T00:18:00Z">
        <w:r w:rsidDel="00894193">
          <w:delText xml:space="preserve">– </w:delText>
        </w:r>
      </w:del>
      <w:proofErr w:type="spellStart"/>
      <w:r>
        <w:t>meanhobo</w:t>
      </w:r>
      <w:proofErr w:type="spellEnd"/>
      <w:del w:id="67" w:author="Reviewer" w:date="2024-04-08T00:32:00Z">
        <w:r w:rsidDel="00C30748">
          <w:delText>():</w:delText>
        </w:r>
      </w:del>
      <w:ins w:id="68" w:author="Reviewer" w:date="2024-04-08T00:32:00Z">
        <w:r w:rsidR="00C30748">
          <w:t xml:space="preserve"> :</w:t>
        </w:r>
      </w:ins>
      <w:ins w:id="69" w:author="Reviewer" w:date="2024-04-08T00:17:00Z">
        <w:r w:rsidR="00894193">
          <w:t xml:space="preserve"> </w:t>
        </w:r>
      </w:ins>
      <w:del w:id="70" w:author="Reviewer" w:date="2024-04-08T00:17:00Z">
        <w:r w:rsidDel="00894193">
          <w:tab/>
        </w:r>
      </w:del>
      <w:r>
        <w:t>summ</w:t>
      </w:r>
      <w:del w:id="71" w:author="Reviewer" w:date="2024-04-08T00:19:00Z">
        <w:r w:rsidDel="00894193">
          <w:delText>m</w:delText>
        </w:r>
      </w:del>
      <w:r>
        <w:t xml:space="preserve">ary statistic (min, max, mean, and standard deviation) of the weather variables </w:t>
      </w:r>
      <w:del w:id="72" w:author="Reviewer" w:date="2024-04-08T00:19:00Z">
        <w:r w:rsidDel="00894193">
          <w:delText>summarise</w:delText>
        </w:r>
      </w:del>
      <w:ins w:id="73" w:author="Reviewer" w:date="2024-04-08T00:19:00Z">
        <w:r w:rsidR="00894193">
          <w:t>summarize</w:t>
        </w:r>
      </w:ins>
      <w:r>
        <w:t xml:space="preserve"> by time </w:t>
      </w:r>
      <w:proofErr w:type="gramStart"/>
      <w:r>
        <w:t>intervals</w:t>
      </w:r>
      <w:proofErr w:type="gramEnd"/>
    </w:p>
    <w:p w14:paraId="258BAC8C" w14:textId="3BDFA4B8" w:rsidR="00D53A8A" w:rsidRDefault="00D53A8A" w:rsidP="00894193">
      <w:pPr>
        <w:pStyle w:val="ListParagraph"/>
        <w:numPr>
          <w:ilvl w:val="0"/>
          <w:numId w:val="2"/>
        </w:numPr>
        <w:pPrChange w:id="74" w:author="Reviewer" w:date="2024-04-08T00:18:00Z">
          <w:pPr/>
        </w:pPrChange>
      </w:pPr>
      <w:del w:id="75" w:author="Reviewer" w:date="2024-04-08T00:18:00Z">
        <w:r w:rsidDel="00894193">
          <w:delText xml:space="preserve">– </w:delText>
        </w:r>
      </w:del>
      <w:proofErr w:type="spellStart"/>
      <w:r>
        <w:t>horange</w:t>
      </w:r>
      <w:proofErr w:type="spellEnd"/>
      <w:del w:id="76" w:author="Reviewer" w:date="2024-04-08T00:32:00Z">
        <w:r w:rsidDel="00C30748">
          <w:delText>():</w:delText>
        </w:r>
      </w:del>
      <w:ins w:id="77" w:author="Reviewer" w:date="2024-04-08T00:32:00Z">
        <w:r w:rsidR="00C30748">
          <w:t xml:space="preserve"> :</w:t>
        </w:r>
      </w:ins>
      <w:ins w:id="78" w:author="Reviewer" w:date="2024-04-08T00:17:00Z">
        <w:r w:rsidR="00894193">
          <w:t xml:space="preserve"> </w:t>
        </w:r>
      </w:ins>
      <w:del w:id="79" w:author="Reviewer" w:date="2024-04-08T00:17:00Z">
        <w:r w:rsidDel="00894193">
          <w:tab/>
        </w:r>
      </w:del>
      <w:r>
        <w:t xml:space="preserve">selects a range of </w:t>
      </w:r>
      <w:proofErr w:type="gramStart"/>
      <w:r>
        <w:t>dates</w:t>
      </w:r>
      <w:proofErr w:type="gramEnd"/>
    </w:p>
    <w:p w14:paraId="7A673007" w14:textId="0DBEF6F2" w:rsidR="00D53A8A" w:rsidRDefault="00D53A8A" w:rsidP="00894193">
      <w:pPr>
        <w:pStyle w:val="ListParagraph"/>
        <w:numPr>
          <w:ilvl w:val="0"/>
          <w:numId w:val="2"/>
        </w:numPr>
        <w:pPrChange w:id="80" w:author="Reviewer" w:date="2024-04-08T00:18:00Z">
          <w:pPr/>
        </w:pPrChange>
      </w:pPr>
      <w:del w:id="81" w:author="Reviewer" w:date="2024-04-08T00:18:00Z">
        <w:r w:rsidDel="00894193">
          <w:delText xml:space="preserve">– </w:delText>
        </w:r>
      </w:del>
      <w:proofErr w:type="spellStart"/>
      <w:r>
        <w:t>hobotime</w:t>
      </w:r>
      <w:proofErr w:type="spellEnd"/>
      <w:del w:id="82" w:author="Reviewer" w:date="2024-04-08T00:32:00Z">
        <w:r w:rsidDel="00C30748">
          <w:delText>():</w:delText>
        </w:r>
      </w:del>
      <w:ins w:id="83" w:author="Reviewer" w:date="2024-04-08T00:32:00Z">
        <w:r w:rsidR="00C30748">
          <w:t xml:space="preserve"> :</w:t>
        </w:r>
      </w:ins>
      <w:ins w:id="84" w:author="Reviewer" w:date="2024-04-08T00:17:00Z">
        <w:r w:rsidR="00894193">
          <w:t xml:space="preserve"> </w:t>
        </w:r>
      </w:ins>
      <w:del w:id="85" w:author="Reviewer" w:date="2024-04-08T00:17:00Z">
        <w:r w:rsidDel="00894193">
          <w:tab/>
        </w:r>
      </w:del>
      <w:r>
        <w:t xml:space="preserve">aggregates data by time in minutes, </w:t>
      </w:r>
      <w:proofErr w:type="gramStart"/>
      <w:r>
        <w:t>hours</w:t>
      </w:r>
      <w:proofErr w:type="gramEnd"/>
      <w:r>
        <w:t xml:space="preserve"> or days</w:t>
      </w:r>
    </w:p>
    <w:p w14:paraId="63AA6D15" w14:textId="72145C0E" w:rsidR="00D53A8A" w:rsidRDefault="00D53A8A" w:rsidP="00894193">
      <w:pPr>
        <w:pStyle w:val="ListParagraph"/>
        <w:numPr>
          <w:ilvl w:val="0"/>
          <w:numId w:val="2"/>
        </w:numPr>
        <w:pPrChange w:id="86" w:author="Reviewer" w:date="2024-04-08T00:18:00Z">
          <w:pPr/>
        </w:pPrChange>
      </w:pPr>
      <w:del w:id="87" w:author="Reviewer" w:date="2024-04-08T00:18:00Z">
        <w:r w:rsidDel="00894193">
          <w:delText xml:space="preserve">– </w:delText>
        </w:r>
      </w:del>
      <w:proofErr w:type="spellStart"/>
      <w:r>
        <w:t>impossiblevalues</w:t>
      </w:r>
      <w:proofErr w:type="spellEnd"/>
      <w:del w:id="88" w:author="Reviewer" w:date="2024-04-08T00:32:00Z">
        <w:r w:rsidDel="00C30748">
          <w:delText>():</w:delText>
        </w:r>
      </w:del>
      <w:ins w:id="89" w:author="Reviewer" w:date="2024-04-08T00:32:00Z">
        <w:r w:rsidR="00C30748">
          <w:t xml:space="preserve"> :</w:t>
        </w:r>
      </w:ins>
      <w:ins w:id="90" w:author="Reviewer" w:date="2024-04-08T00:17:00Z">
        <w:r w:rsidR="00894193">
          <w:t xml:space="preserve"> </w:t>
        </w:r>
      </w:ins>
      <w:del w:id="91" w:author="Reviewer" w:date="2024-04-08T00:17:00Z">
        <w:r w:rsidDel="00894193">
          <w:tab/>
        </w:r>
      </w:del>
      <w:r>
        <w:t xml:space="preserve">shows the maximum and minimum values and </w:t>
      </w:r>
      <w:proofErr w:type="spellStart"/>
      <w:r>
        <w:t>displys</w:t>
      </w:r>
      <w:proofErr w:type="spellEnd"/>
      <w:r>
        <w:t xml:space="preserve"> a number of </w:t>
      </w:r>
      <w:proofErr w:type="gramStart"/>
      <w:r>
        <w:t>values</w:t>
      </w:r>
      <w:proofErr w:type="gramEnd"/>
    </w:p>
    <w:p w14:paraId="1C27B817" w14:textId="121C837E" w:rsidR="00D53A8A" w:rsidRDefault="00D53A8A" w:rsidP="00894193">
      <w:pPr>
        <w:pStyle w:val="ListParagraph"/>
        <w:numPr>
          <w:ilvl w:val="0"/>
          <w:numId w:val="2"/>
        </w:numPr>
        <w:pPrChange w:id="92" w:author="Reviewer" w:date="2024-04-08T00:18:00Z">
          <w:pPr/>
        </w:pPrChange>
      </w:pPr>
      <w:del w:id="93" w:author="Reviewer" w:date="2024-04-08T00:18:00Z">
        <w:r w:rsidDel="00894193">
          <w:delText xml:space="preserve">– </w:delText>
        </w:r>
      </w:del>
      <w:proofErr w:type="spellStart"/>
      <w:r>
        <w:t>sensorfailures</w:t>
      </w:r>
      <w:proofErr w:type="spellEnd"/>
      <w:del w:id="94" w:author="Reviewer" w:date="2024-04-08T00:32:00Z">
        <w:r w:rsidDel="00C30748">
          <w:delText>():</w:delText>
        </w:r>
      </w:del>
      <w:ins w:id="95" w:author="Reviewer" w:date="2024-04-08T00:32:00Z">
        <w:r w:rsidR="00C30748">
          <w:t xml:space="preserve"> :</w:t>
        </w:r>
      </w:ins>
      <w:ins w:id="96" w:author="Reviewer" w:date="2024-04-08T00:17:00Z">
        <w:r w:rsidR="00894193">
          <w:t xml:space="preserve"> </w:t>
        </w:r>
      </w:ins>
      <w:del w:id="97" w:author="Reviewer" w:date="2024-04-08T00:17:00Z">
        <w:r w:rsidDel="00894193">
          <w:tab/>
        </w:r>
      </w:del>
      <w:r>
        <w:t xml:space="preserve">detect the sensor failures and impossible values based on specific threshold </w:t>
      </w:r>
      <w:proofErr w:type="gramStart"/>
      <w:r>
        <w:t>measur</w:t>
      </w:r>
      <w:ins w:id="98" w:author="Reviewer" w:date="2024-04-08T00:19:00Z">
        <w:r w:rsidR="00894193">
          <w:t>e</w:t>
        </w:r>
      </w:ins>
      <w:r>
        <w:t>ments</w:t>
      </w:r>
      <w:proofErr w:type="gramEnd"/>
    </w:p>
    <w:p w14:paraId="3ACE0EB1" w14:textId="6AED3CBB" w:rsidR="00D53A8A" w:rsidRDefault="00D53A8A" w:rsidP="00894193">
      <w:pPr>
        <w:pStyle w:val="ListParagraph"/>
        <w:numPr>
          <w:ilvl w:val="0"/>
          <w:numId w:val="2"/>
        </w:numPr>
        <w:pPrChange w:id="99" w:author="Reviewer" w:date="2024-04-08T00:18:00Z">
          <w:pPr/>
        </w:pPrChange>
      </w:pPr>
      <w:del w:id="100" w:author="Reviewer" w:date="2024-04-08T00:18:00Z">
        <w:r w:rsidDel="00894193">
          <w:delText xml:space="preserve">– </w:delText>
        </w:r>
      </w:del>
      <w:r>
        <w:t>timestamp</w:t>
      </w:r>
      <w:del w:id="101" w:author="Reviewer" w:date="2024-04-08T00:32:00Z">
        <w:r w:rsidDel="00C30748">
          <w:delText>():</w:delText>
        </w:r>
      </w:del>
      <w:ins w:id="102" w:author="Reviewer" w:date="2024-04-08T00:32:00Z">
        <w:r w:rsidR="00C30748">
          <w:t xml:space="preserve"> :</w:t>
        </w:r>
      </w:ins>
      <w:ins w:id="103" w:author="Reviewer" w:date="2024-04-08T00:17:00Z">
        <w:r w:rsidR="00894193">
          <w:t xml:space="preserve"> </w:t>
        </w:r>
      </w:ins>
      <w:del w:id="104" w:author="Reviewer" w:date="2024-04-08T00:17:00Z">
        <w:r w:rsidDel="00894193">
          <w:tab/>
        </w:r>
      </w:del>
      <w:r>
        <w:t>gets an interval snapshot from selected date and time frequency on a range of</w:t>
      </w:r>
      <w:ins w:id="105" w:author="Reviewer" w:date="2024-04-08T00:18:00Z">
        <w:r w:rsidR="00894193">
          <w:t xml:space="preserve"> </w:t>
        </w:r>
      </w:ins>
      <w:del w:id="106" w:author="Reviewer" w:date="2024-04-08T00:18:00Z">
        <w:r w:rsidDel="00894193">
          <w:delText xml:space="preserve"> </w:delText>
        </w:r>
      </w:del>
      <w:proofErr w:type="gramStart"/>
      <w:r>
        <w:t>days</w:t>
      </w:r>
      <w:proofErr w:type="gramEnd"/>
      <w:r>
        <w:t xml:space="preserve"> </w:t>
      </w:r>
    </w:p>
    <w:p w14:paraId="0E1668F5" w14:textId="2A3FC879" w:rsidR="00D53A8A" w:rsidRDefault="00D53A8A" w:rsidP="00894193">
      <w:pPr>
        <w:pStyle w:val="ListParagraph"/>
        <w:numPr>
          <w:ilvl w:val="0"/>
          <w:numId w:val="2"/>
        </w:numPr>
        <w:pPrChange w:id="107" w:author="Reviewer" w:date="2024-04-08T00:18:00Z">
          <w:pPr/>
        </w:pPrChange>
      </w:pPr>
      <w:del w:id="108" w:author="Reviewer" w:date="2024-04-08T00:18:00Z">
        <w:r w:rsidDel="00894193">
          <w:delText xml:space="preserve">– </w:delText>
        </w:r>
      </w:del>
      <w:r>
        <w:t>calibration</w:t>
      </w:r>
      <w:del w:id="109" w:author="Reviewer" w:date="2024-04-08T00:32:00Z">
        <w:r w:rsidDel="00C30748">
          <w:delText>():</w:delText>
        </w:r>
      </w:del>
      <w:ins w:id="110" w:author="Reviewer" w:date="2024-04-08T00:32:00Z">
        <w:r w:rsidR="00C30748">
          <w:t xml:space="preserve"> :</w:t>
        </w:r>
      </w:ins>
      <w:ins w:id="111" w:author="Reviewer" w:date="2024-04-08T00:17:00Z">
        <w:r w:rsidR="00894193">
          <w:t xml:space="preserve"> </w:t>
        </w:r>
      </w:ins>
      <w:del w:id="112" w:author="Reviewer" w:date="2024-04-08T00:17:00Z">
        <w:r w:rsidDel="00894193">
          <w:tab/>
        </w:r>
      </w:del>
      <w:r>
        <w:t>collect controlled weather data and calculate the variability of HOBO data</w:t>
      </w:r>
      <w:ins w:id="113" w:author="Reviewer" w:date="2024-04-08T00:18:00Z">
        <w:r w:rsidR="00894193">
          <w:t xml:space="preserve"> </w:t>
        </w:r>
      </w:ins>
      <w:del w:id="114" w:author="Reviewer" w:date="2024-04-08T00:18:00Z">
        <w:r w:rsidDel="00894193">
          <w:delText xml:space="preserve"> </w:delText>
        </w:r>
      </w:del>
      <w:r>
        <w:t>loggers and base</w:t>
      </w:r>
      <w:del w:id="115" w:author="Reviewer" w:date="2024-04-08T00:19:00Z">
        <w:r w:rsidDel="00894193">
          <w:delText>d</w:delText>
        </w:r>
      </w:del>
      <w:r>
        <w:t xml:space="preserve"> the </w:t>
      </w:r>
      <w:proofErr w:type="gramStart"/>
      <w:r>
        <w:t>calibration</w:t>
      </w:r>
      <w:proofErr w:type="gramEnd"/>
      <w:r>
        <w:t xml:space="preserve"> </w:t>
      </w:r>
    </w:p>
    <w:p w14:paraId="0CC52B84" w14:textId="6BFA8B11" w:rsidR="00D53A8A" w:rsidRDefault="00D53A8A" w:rsidP="00894193">
      <w:pPr>
        <w:pStyle w:val="ListParagraph"/>
        <w:numPr>
          <w:ilvl w:val="0"/>
          <w:numId w:val="2"/>
        </w:numPr>
        <w:pPrChange w:id="116" w:author="Reviewer" w:date="2024-04-08T00:19:00Z">
          <w:pPr/>
        </w:pPrChange>
      </w:pPr>
      <w:del w:id="117" w:author="Reviewer" w:date="2024-04-08T00:19:00Z">
        <w:r w:rsidDel="00894193">
          <w:delText xml:space="preserve">– </w:delText>
        </w:r>
      </w:del>
      <w:proofErr w:type="spellStart"/>
      <w:r>
        <w:t>correction.test</w:t>
      </w:r>
      <w:proofErr w:type="spellEnd"/>
      <w:del w:id="118" w:author="Reviewer" w:date="2024-04-08T00:32:00Z">
        <w:r w:rsidDel="00C30748">
          <w:delText>():</w:delText>
        </w:r>
      </w:del>
      <w:ins w:id="119" w:author="Reviewer" w:date="2024-04-08T00:32:00Z">
        <w:r w:rsidR="00C30748">
          <w:t xml:space="preserve"> :</w:t>
        </w:r>
      </w:ins>
      <w:ins w:id="120" w:author="Reviewer" w:date="2024-04-08T00:17:00Z">
        <w:r w:rsidR="00894193">
          <w:t xml:space="preserve"> </w:t>
        </w:r>
      </w:ins>
      <w:del w:id="121" w:author="Reviewer" w:date="2024-04-08T00:17:00Z">
        <w:r w:rsidDel="00894193">
          <w:tab/>
        </w:r>
      </w:del>
      <w:r>
        <w:t xml:space="preserve">use the result of the calibration </w:t>
      </w:r>
      <w:del w:id="122" w:author="Reviewer" w:date="2024-04-08T00:19:00Z">
        <w:r w:rsidDel="00894193">
          <w:delText xml:space="preserve">procees </w:delText>
        </w:r>
      </w:del>
      <w:ins w:id="123" w:author="Reviewer" w:date="2024-04-08T00:19:00Z">
        <w:r w:rsidR="00894193">
          <w:t>proce</w:t>
        </w:r>
        <w:r w:rsidR="00894193">
          <w:t>s</w:t>
        </w:r>
        <w:r w:rsidR="00894193">
          <w:t xml:space="preserve">s </w:t>
        </w:r>
      </w:ins>
      <w:r>
        <w:t>to test the accuracy of the data logger by selecting a t</w:t>
      </w:r>
      <w:ins w:id="124" w:author="Reviewer" w:date="2024-04-08T00:19:00Z">
        <w:r w:rsidR="00894193">
          <w:t>h</w:t>
        </w:r>
      </w:ins>
      <w:r>
        <w:t xml:space="preserve">reshold </w:t>
      </w:r>
      <w:proofErr w:type="gramStart"/>
      <w:r>
        <w:t>difference</w:t>
      </w:r>
      <w:proofErr w:type="gramEnd"/>
    </w:p>
    <w:p w14:paraId="03231663" w14:textId="05B60576" w:rsidR="00D53A8A" w:rsidRDefault="00D53A8A" w:rsidP="00894193">
      <w:pPr>
        <w:pStyle w:val="ListParagraph"/>
        <w:numPr>
          <w:ilvl w:val="0"/>
          <w:numId w:val="2"/>
        </w:numPr>
        <w:pPrChange w:id="125" w:author="Reviewer" w:date="2024-04-08T00:19:00Z">
          <w:pPr/>
        </w:pPrChange>
      </w:pPr>
      <w:r>
        <w:t>– correction</w:t>
      </w:r>
      <w:del w:id="126" w:author="Reviewer" w:date="2024-04-08T00:32:00Z">
        <w:r w:rsidDel="00C30748">
          <w:delText>():</w:delText>
        </w:r>
      </w:del>
      <w:ins w:id="127" w:author="Reviewer" w:date="2024-04-08T00:32:00Z">
        <w:r w:rsidR="00C30748">
          <w:t xml:space="preserve"> :</w:t>
        </w:r>
      </w:ins>
      <w:r>
        <w:tab/>
        <w:t xml:space="preserve">correct the experimental data using the weather variable of interest </w:t>
      </w:r>
    </w:p>
    <w:p w14:paraId="741E869D" w14:textId="32FC4421" w:rsidR="00D53A8A" w:rsidRDefault="00D53A8A" w:rsidP="00894193">
      <w:pPr>
        <w:pStyle w:val="ListParagraph"/>
        <w:numPr>
          <w:ilvl w:val="0"/>
          <w:numId w:val="2"/>
        </w:numPr>
        <w:pPrChange w:id="128" w:author="Reviewer" w:date="2024-04-08T00:19:00Z">
          <w:pPr/>
        </w:pPrChange>
      </w:pPr>
      <w:del w:id="129" w:author="Reviewer" w:date="2024-04-08T00:19:00Z">
        <w:r w:rsidDel="00894193">
          <w:delText xml:space="preserve">– </w:delText>
        </w:r>
      </w:del>
      <w:proofErr w:type="spellStart"/>
      <w:r>
        <w:t>horrelation</w:t>
      </w:r>
      <w:proofErr w:type="spellEnd"/>
      <w:del w:id="130" w:author="Reviewer" w:date="2024-04-08T00:32:00Z">
        <w:r w:rsidDel="00C30748">
          <w:delText>():</w:delText>
        </w:r>
      </w:del>
      <w:ins w:id="131" w:author="Reviewer" w:date="2024-04-08T00:32:00Z">
        <w:r w:rsidR="00C30748">
          <w:t xml:space="preserve"> :</w:t>
        </w:r>
      </w:ins>
      <w:ins w:id="132" w:author="Reviewer" w:date="2024-04-08T00:17:00Z">
        <w:r w:rsidR="00894193">
          <w:t xml:space="preserve"> </w:t>
        </w:r>
      </w:ins>
      <w:del w:id="133" w:author="Reviewer" w:date="2024-04-08T00:17:00Z">
        <w:r w:rsidDel="00894193">
          <w:tab/>
        </w:r>
      </w:del>
      <w:r>
        <w:t xml:space="preserve">display the correlation between variables in plot </w:t>
      </w:r>
      <w:proofErr w:type="gramStart"/>
      <w:r>
        <w:t>format</w:t>
      </w:r>
      <w:proofErr w:type="gramEnd"/>
    </w:p>
    <w:p w14:paraId="521F2D26" w14:textId="12CE6BAD" w:rsidR="00D53A8A" w:rsidRDefault="00D53A8A" w:rsidP="00894193">
      <w:pPr>
        <w:pStyle w:val="ListParagraph"/>
        <w:numPr>
          <w:ilvl w:val="0"/>
          <w:numId w:val="2"/>
        </w:numPr>
        <w:pPrChange w:id="134" w:author="Reviewer" w:date="2024-04-08T00:19:00Z">
          <w:pPr/>
        </w:pPrChange>
      </w:pPr>
      <w:del w:id="135" w:author="Reviewer" w:date="2024-04-08T00:19:00Z">
        <w:r w:rsidDel="00894193">
          <w:delText xml:space="preserve">– </w:delText>
        </w:r>
      </w:del>
      <w:proofErr w:type="spellStart"/>
      <w:r>
        <w:t>testhobolist</w:t>
      </w:r>
      <w:proofErr w:type="spellEnd"/>
      <w:del w:id="136" w:author="Reviewer" w:date="2024-04-08T00:32:00Z">
        <w:r w:rsidDel="00C30748">
          <w:delText>():</w:delText>
        </w:r>
      </w:del>
      <w:ins w:id="137" w:author="Reviewer" w:date="2024-04-08T00:32:00Z">
        <w:r w:rsidR="00C30748">
          <w:t xml:space="preserve"> :</w:t>
        </w:r>
      </w:ins>
      <w:ins w:id="138" w:author="Reviewer" w:date="2024-04-08T00:17:00Z">
        <w:r w:rsidR="00894193">
          <w:t xml:space="preserve"> </w:t>
        </w:r>
      </w:ins>
      <w:del w:id="139" w:author="Reviewer" w:date="2024-04-08T00:17:00Z">
        <w:r w:rsidDel="00894193">
          <w:tab/>
        </w:r>
      </w:del>
      <w:r>
        <w:t xml:space="preserve">if </w:t>
      </w:r>
      <w:proofErr w:type="gramStart"/>
      <w:r>
        <w:t>calibration(</w:t>
      </w:r>
      <w:proofErr w:type="gramEnd"/>
      <w:r>
        <w:t xml:space="preserve">) or correction() do not compute, test the list of hobo </w:t>
      </w:r>
      <w:proofErr w:type="spellStart"/>
      <w:r>
        <w:t>dataframes</w:t>
      </w:r>
      <w:proofErr w:type="spellEnd"/>
      <w:ins w:id="140" w:author="Reviewer" w:date="2024-04-08T00:17:00Z">
        <w:r w:rsidR="00894193">
          <w:t xml:space="preserve"> </w:t>
        </w:r>
      </w:ins>
      <w:del w:id="141" w:author="Reviewer" w:date="2024-04-08T00:17:00Z">
        <w:r w:rsidDel="00894193">
          <w:tab/>
        </w:r>
      </w:del>
      <w:r>
        <w:t>checks data viability</w:t>
      </w:r>
    </w:p>
    <w:p w14:paraId="1113DBCE" w14:textId="14057C7B" w:rsidR="00D53A8A" w:rsidDel="00894193" w:rsidRDefault="00D53A8A" w:rsidP="007C6D0F">
      <w:pPr>
        <w:pStyle w:val="ListParagraph"/>
        <w:numPr>
          <w:ilvl w:val="0"/>
          <w:numId w:val="2"/>
        </w:numPr>
        <w:rPr>
          <w:del w:id="142" w:author="Reviewer" w:date="2024-04-08T00:20:00Z"/>
        </w:rPr>
      </w:pPr>
      <w:del w:id="143" w:author="Reviewer" w:date="2024-04-08T00:20:00Z">
        <w:r w:rsidDel="00894193">
          <w:delText xml:space="preserve">– </w:delText>
        </w:r>
      </w:del>
      <w:proofErr w:type="spellStart"/>
      <w:r>
        <w:t>samplingrates</w:t>
      </w:r>
      <w:proofErr w:type="spellEnd"/>
      <w:del w:id="144" w:author="Reviewer" w:date="2024-04-08T00:32:00Z">
        <w:r w:rsidDel="00C30748">
          <w:delText>():</w:delText>
        </w:r>
      </w:del>
      <w:ins w:id="145" w:author="Reviewer" w:date="2024-04-08T00:32:00Z">
        <w:r w:rsidR="00C30748">
          <w:t xml:space="preserve"> :</w:t>
        </w:r>
      </w:ins>
      <w:ins w:id="146" w:author="Reviewer" w:date="2024-04-08T00:20:00Z">
        <w:r w:rsidR="00894193">
          <w:t xml:space="preserve"> </w:t>
        </w:r>
      </w:ins>
      <w:del w:id="147" w:author="Reviewer" w:date="2024-04-08T00:20:00Z">
        <w:r w:rsidDel="00894193">
          <w:tab/>
        </w:r>
      </w:del>
      <w:r>
        <w:t>calculate the total of samples collected</w:t>
      </w:r>
      <w:ins w:id="148" w:author="Reviewer" w:date="2024-04-08T00:20:00Z">
        <w:r w:rsidR="00894193">
          <w:t xml:space="preserve"> </w:t>
        </w:r>
      </w:ins>
      <w:del w:id="149" w:author="Reviewer" w:date="2024-04-08T00:20:00Z">
        <w:r w:rsidDel="00894193">
          <w:tab/>
        </w:r>
      </w:del>
      <w:del w:id="150" w:author="Reviewer" w:date="2024-04-08T00:21:00Z">
        <w:r w:rsidDel="00894193">
          <w:delText xml:space="preserve">custom function </w:delText>
        </w:r>
      </w:del>
      <w:del w:id="151" w:author="Reviewer" w:date="2024-04-08T00:20:00Z">
        <w:r w:rsidDel="00894193">
          <w:delText>for Carson et al., 2024</w:delText>
        </w:r>
      </w:del>
    </w:p>
    <w:p w14:paraId="414BE12B" w14:textId="77777777" w:rsidR="00894193" w:rsidRDefault="00894193" w:rsidP="007C6D0F">
      <w:pPr>
        <w:pStyle w:val="ListParagraph"/>
        <w:numPr>
          <w:ilvl w:val="0"/>
          <w:numId w:val="2"/>
        </w:numPr>
        <w:rPr>
          <w:ins w:id="152" w:author="Reviewer" w:date="2024-04-08T00:20:00Z"/>
        </w:rPr>
        <w:pPrChange w:id="153" w:author="Reviewer" w:date="2024-04-08T00:19:00Z">
          <w:pPr/>
        </w:pPrChange>
      </w:pPr>
    </w:p>
    <w:p w14:paraId="1861D9EC" w14:textId="318529BD" w:rsidR="001801B1" w:rsidDel="00D53A8A" w:rsidRDefault="00D53A8A" w:rsidP="00894193">
      <w:pPr>
        <w:pStyle w:val="ListParagraph"/>
        <w:numPr>
          <w:ilvl w:val="0"/>
          <w:numId w:val="2"/>
        </w:numPr>
        <w:rPr>
          <w:del w:id="154" w:author="Reviewer" w:date="2024-04-08T00:00:00Z"/>
        </w:rPr>
        <w:pPrChange w:id="155" w:author="Reviewer" w:date="2024-04-08T00:20:00Z">
          <w:pPr/>
        </w:pPrChange>
      </w:pPr>
      <w:del w:id="156" w:author="Reviewer" w:date="2024-04-08T00:20:00Z">
        <w:r w:rsidDel="00894193">
          <w:delText xml:space="preserve">– </w:delText>
        </w:r>
      </w:del>
      <w:proofErr w:type="spellStart"/>
      <w:r>
        <w:t>summarybates</w:t>
      </w:r>
      <w:proofErr w:type="spellEnd"/>
      <w:del w:id="157" w:author="Reviewer" w:date="2024-04-08T00:32:00Z">
        <w:r w:rsidDel="00C30748">
          <w:delText>():</w:delText>
        </w:r>
      </w:del>
      <w:ins w:id="158" w:author="Reviewer" w:date="2024-04-08T00:32:00Z">
        <w:r w:rsidR="00C30748">
          <w:t xml:space="preserve"> :</w:t>
        </w:r>
      </w:ins>
      <w:ins w:id="159" w:author="Reviewer" w:date="2024-04-08T00:20:00Z">
        <w:r w:rsidR="00894193">
          <w:t xml:space="preserve"> </w:t>
        </w:r>
      </w:ins>
      <w:del w:id="160" w:author="Reviewer" w:date="2024-04-08T00:20:00Z">
        <w:r w:rsidDel="00894193">
          <w:tab/>
        </w:r>
      </w:del>
      <w:proofErr w:type="spellStart"/>
      <w:r>
        <w:t>summarises</w:t>
      </w:r>
      <w:proofErr w:type="spellEnd"/>
      <w:r>
        <w:t xml:space="preserve"> the weather data by sample collection</w:t>
      </w:r>
      <w:del w:id="161" w:author="Reviewer" w:date="2024-04-08T00:20:00Z">
        <w:r w:rsidDel="00894193">
          <w:tab/>
        </w:r>
      </w:del>
      <w:del w:id="162" w:author="Reviewer" w:date="2024-04-08T00:21:00Z">
        <w:r w:rsidDel="00894193">
          <w:delText>custom function</w:delText>
        </w:r>
      </w:del>
      <w:del w:id="163" w:author="Reviewer" w:date="2024-04-08T00:20:00Z">
        <w:r w:rsidDel="00894193">
          <w:delText xml:space="preserve"> for Carson et al., 2024</w:delText>
        </w:r>
      </w:del>
      <w:del w:id="164" w:author="Reviewer" w:date="2024-04-08T00:00:00Z">
        <w:r w:rsidR="001801B1" w:rsidDel="00D53A8A">
          <w:delText>– hobinder: Load multiple csv files regardless of the order and number of columns from a</w:delText>
        </w:r>
      </w:del>
    </w:p>
    <w:p w14:paraId="7CF20274" w14:textId="315EC63A" w:rsidR="001801B1" w:rsidDel="00D53A8A" w:rsidRDefault="001801B1" w:rsidP="00894193">
      <w:pPr>
        <w:pStyle w:val="ListParagraph"/>
        <w:numPr>
          <w:ilvl w:val="0"/>
          <w:numId w:val="2"/>
        </w:numPr>
        <w:rPr>
          <w:del w:id="165" w:author="Reviewer" w:date="2024-04-08T00:00:00Z"/>
        </w:rPr>
        <w:pPrChange w:id="166" w:author="Reviewer" w:date="2024-04-08T00:20:00Z">
          <w:pPr/>
        </w:pPrChange>
      </w:pPr>
      <w:del w:id="167" w:author="Reviewer" w:date="2024-04-08T00:00:00Z">
        <w:r w:rsidDel="00D53A8A">
          <w:delText>single directory; the files must come from the same weather station or data logger model.</w:delText>
        </w:r>
      </w:del>
    </w:p>
    <w:p w14:paraId="6B552688" w14:textId="1642206B" w:rsidR="001801B1" w:rsidDel="00D53A8A" w:rsidRDefault="001801B1" w:rsidP="00894193">
      <w:pPr>
        <w:pStyle w:val="ListParagraph"/>
        <w:numPr>
          <w:ilvl w:val="0"/>
          <w:numId w:val="2"/>
        </w:numPr>
        <w:rPr>
          <w:del w:id="168" w:author="Reviewer" w:date="2024-04-08T00:00:00Z"/>
        </w:rPr>
        <w:pPrChange w:id="169" w:author="Reviewer" w:date="2024-04-08T00:20:00Z">
          <w:pPr/>
        </w:pPrChange>
      </w:pPr>
      <w:del w:id="170" w:author="Reviewer" w:date="2024-04-08T00:00:00Z">
        <w:r w:rsidDel="00D53A8A">
          <w:delText>– hobocleaner: Averages duplicate entries from the large csv file.</w:delText>
        </w:r>
      </w:del>
    </w:p>
    <w:p w14:paraId="3CB41C21" w14:textId="678CCB01" w:rsidR="001801B1" w:rsidDel="00D53A8A" w:rsidRDefault="001801B1" w:rsidP="00894193">
      <w:pPr>
        <w:pStyle w:val="ListParagraph"/>
        <w:numPr>
          <w:ilvl w:val="0"/>
          <w:numId w:val="2"/>
        </w:numPr>
        <w:rPr>
          <w:del w:id="171" w:author="Reviewer" w:date="2024-04-08T00:00:00Z"/>
        </w:rPr>
        <w:pPrChange w:id="172" w:author="Reviewer" w:date="2024-04-08T00:20:00Z">
          <w:pPr/>
        </w:pPrChange>
      </w:pPr>
      <w:del w:id="173" w:author="Reviewer" w:date="2024-04-08T00:00:00Z">
        <w:r w:rsidDel="00D53A8A">
          <w:delText>– meanhobo: Summary statistic (min, max, mean, and standard deviation) for the different</w:delText>
        </w:r>
      </w:del>
    </w:p>
    <w:p w14:paraId="64A7E70B" w14:textId="1698F89F" w:rsidR="001801B1" w:rsidDel="00D53A8A" w:rsidRDefault="001801B1" w:rsidP="00894193">
      <w:pPr>
        <w:pStyle w:val="ListParagraph"/>
        <w:numPr>
          <w:ilvl w:val="0"/>
          <w:numId w:val="2"/>
        </w:numPr>
        <w:rPr>
          <w:del w:id="174" w:author="Reviewer" w:date="2024-04-08T00:00:00Z"/>
        </w:rPr>
        <w:pPrChange w:id="175" w:author="Reviewer" w:date="2024-04-08T00:20:00Z">
          <w:pPr/>
        </w:pPrChange>
      </w:pPr>
      <w:del w:id="176" w:author="Reviewer" w:date="2024-04-08T00:00:00Z">
        <w:r w:rsidDel="00D53A8A">
          <w:delText>weather station and data logger sensors</w:delText>
        </w:r>
      </w:del>
    </w:p>
    <w:p w14:paraId="18576EA9" w14:textId="1A4CA52D" w:rsidR="001801B1" w:rsidDel="00D53A8A" w:rsidRDefault="001801B1" w:rsidP="00894193">
      <w:pPr>
        <w:pStyle w:val="ListParagraph"/>
        <w:numPr>
          <w:ilvl w:val="0"/>
          <w:numId w:val="2"/>
        </w:numPr>
        <w:rPr>
          <w:del w:id="177" w:author="Reviewer" w:date="2024-04-08T00:00:00Z"/>
        </w:rPr>
        <w:pPrChange w:id="178" w:author="Reviewer" w:date="2024-04-08T00:20:00Z">
          <w:pPr/>
        </w:pPrChange>
      </w:pPr>
      <w:del w:id="179" w:author="Reviewer" w:date="2024-04-08T00:00:00Z">
        <w:r w:rsidDel="00D53A8A">
          <w:delText>– hobotime: Allows aggregating your data by minutes, hours, or days.</w:delText>
        </w:r>
      </w:del>
    </w:p>
    <w:p w14:paraId="6D3CFED1" w14:textId="2ECC9E9D" w:rsidR="001801B1" w:rsidDel="00D53A8A" w:rsidRDefault="001801B1" w:rsidP="00894193">
      <w:pPr>
        <w:pStyle w:val="ListParagraph"/>
        <w:numPr>
          <w:ilvl w:val="0"/>
          <w:numId w:val="2"/>
        </w:numPr>
        <w:rPr>
          <w:del w:id="180" w:author="Reviewer" w:date="2024-04-08T00:00:00Z"/>
        </w:rPr>
        <w:pPrChange w:id="181" w:author="Reviewer" w:date="2024-04-08T00:20:00Z">
          <w:pPr/>
        </w:pPrChange>
      </w:pPr>
      <w:del w:id="182" w:author="Reviewer" w:date="2024-04-08T00:00:00Z">
        <w:r w:rsidDel="00D53A8A">
          <w:delText>– horange: Allows to parse your data by date ranges,</w:delText>
        </w:r>
      </w:del>
    </w:p>
    <w:p w14:paraId="58088552" w14:textId="0D1BE642" w:rsidR="001801B1" w:rsidDel="00D53A8A" w:rsidRDefault="001801B1" w:rsidP="00894193">
      <w:pPr>
        <w:pStyle w:val="ListParagraph"/>
        <w:numPr>
          <w:ilvl w:val="0"/>
          <w:numId w:val="2"/>
        </w:numPr>
        <w:rPr>
          <w:del w:id="183" w:author="Reviewer" w:date="2024-04-08T00:00:00Z"/>
        </w:rPr>
        <w:pPrChange w:id="184" w:author="Reviewer" w:date="2024-04-08T00:20:00Z">
          <w:pPr/>
        </w:pPrChange>
      </w:pPr>
      <w:del w:id="185" w:author="Reviewer" w:date="2024-04-08T00:00:00Z">
        <w:r w:rsidDel="00D53A8A">
          <w:delText>– impossiblevalues: Identify the min and max values in the data set, the user should</w:delText>
        </w:r>
      </w:del>
    </w:p>
    <w:p w14:paraId="59EF7C1F" w14:textId="4DEDBCB9" w:rsidR="001801B1" w:rsidDel="00D53A8A" w:rsidRDefault="001801B1" w:rsidP="00894193">
      <w:pPr>
        <w:pStyle w:val="ListParagraph"/>
        <w:numPr>
          <w:ilvl w:val="0"/>
          <w:numId w:val="2"/>
        </w:numPr>
        <w:rPr>
          <w:del w:id="186" w:author="Reviewer" w:date="2024-04-08T00:00:00Z"/>
        </w:rPr>
        <w:pPrChange w:id="187" w:author="Reviewer" w:date="2024-04-08T00:20:00Z">
          <w:pPr/>
        </w:pPrChange>
      </w:pPr>
      <w:del w:id="188" w:author="Reviewer" w:date="2024-04-08T00:00:00Z">
        <w:r w:rsidDel="00D53A8A">
          <w:delText>consider what are the minimum and maximum values for the region.</w:delText>
        </w:r>
      </w:del>
    </w:p>
    <w:p w14:paraId="5379893A" w14:textId="7446CCB9" w:rsidR="001801B1" w:rsidDel="00D53A8A" w:rsidRDefault="001801B1" w:rsidP="00894193">
      <w:pPr>
        <w:pStyle w:val="ListParagraph"/>
        <w:numPr>
          <w:ilvl w:val="0"/>
          <w:numId w:val="2"/>
        </w:numPr>
        <w:rPr>
          <w:del w:id="189" w:author="Reviewer" w:date="2024-04-08T00:00:00Z"/>
        </w:rPr>
        <w:pPrChange w:id="190" w:author="Reviewer" w:date="2024-04-08T00:20:00Z">
          <w:pPr/>
        </w:pPrChange>
      </w:pPr>
      <w:del w:id="191" w:author="Reviewer" w:date="2024-04-08T00:00:00Z">
        <w:r w:rsidDel="00D53A8A">
          <w:delText>– NAsensorfailures: Allows to replace with NAs impossible values in your data set using</w:delText>
        </w:r>
      </w:del>
    </w:p>
    <w:p w14:paraId="78925959" w14:textId="4836D2D3" w:rsidR="001801B1" w:rsidDel="00D53A8A" w:rsidRDefault="001801B1" w:rsidP="00894193">
      <w:pPr>
        <w:pStyle w:val="ListParagraph"/>
        <w:numPr>
          <w:ilvl w:val="0"/>
          <w:numId w:val="2"/>
        </w:numPr>
        <w:rPr>
          <w:del w:id="192" w:author="Reviewer" w:date="2024-04-08T00:00:00Z"/>
        </w:rPr>
        <w:pPrChange w:id="193" w:author="Reviewer" w:date="2024-04-08T00:20:00Z">
          <w:pPr/>
        </w:pPrChange>
      </w:pPr>
      <w:del w:id="194" w:author="Reviewer" w:date="2024-04-08T00:00:00Z">
        <w:r w:rsidDel="00D53A8A">
          <w:delText>logical statements.</w:delText>
        </w:r>
      </w:del>
    </w:p>
    <w:p w14:paraId="217A9F06" w14:textId="7000B85D" w:rsidR="001801B1" w:rsidDel="00D53A8A" w:rsidRDefault="001801B1" w:rsidP="00894193">
      <w:pPr>
        <w:pStyle w:val="ListParagraph"/>
        <w:numPr>
          <w:ilvl w:val="0"/>
          <w:numId w:val="2"/>
        </w:numPr>
        <w:rPr>
          <w:del w:id="195" w:author="Reviewer" w:date="2024-04-08T00:00:00Z"/>
        </w:rPr>
        <w:pPrChange w:id="196" w:author="Reviewer" w:date="2024-04-08T00:20:00Z">
          <w:pPr/>
        </w:pPrChange>
      </w:pPr>
      <w:del w:id="197" w:author="Reviewer" w:date="2024-04-08T00:00:00Z">
        <w:r w:rsidDel="00D53A8A">
          <w:delText>– timestamp: Select a time and give the same time interval for a select length</w:delText>
        </w:r>
      </w:del>
    </w:p>
    <w:p w14:paraId="78336E09" w14:textId="30E1690F" w:rsidR="001801B1" w:rsidDel="00D53A8A" w:rsidRDefault="001801B1" w:rsidP="00894193">
      <w:pPr>
        <w:pStyle w:val="ListParagraph"/>
        <w:numPr>
          <w:ilvl w:val="0"/>
          <w:numId w:val="2"/>
        </w:numPr>
        <w:rPr>
          <w:del w:id="198" w:author="Reviewer" w:date="2024-04-08T00:00:00Z"/>
        </w:rPr>
        <w:pPrChange w:id="199" w:author="Reviewer" w:date="2024-04-08T00:20:00Z">
          <w:pPr/>
        </w:pPrChange>
      </w:pPr>
      <w:del w:id="200" w:author="Reviewer" w:date="2024-04-08T00:00:00Z">
        <w:r w:rsidDel="00D53A8A">
          <w:delText>– horrelation: Plot what weather variable correlates among them.</w:delText>
        </w:r>
      </w:del>
    </w:p>
    <w:p w14:paraId="673AC800" w14:textId="67F45B3B" w:rsidR="00D53A8A" w:rsidDel="00D53A8A" w:rsidRDefault="001801B1" w:rsidP="00894193">
      <w:pPr>
        <w:pStyle w:val="ListParagraph"/>
        <w:numPr>
          <w:ilvl w:val="0"/>
          <w:numId w:val="2"/>
        </w:numPr>
        <w:rPr>
          <w:del w:id="201" w:author="Reviewer" w:date="2024-04-08T00:00:00Z"/>
        </w:rPr>
        <w:pPrChange w:id="202" w:author="Reviewer" w:date="2024-04-08T00:20:00Z">
          <w:pPr/>
        </w:pPrChange>
      </w:pPr>
      <w:del w:id="203" w:author="Reviewer" w:date="2024-04-08T00:00:00Z">
        <w:r w:rsidDel="00D53A8A">
          <w:delText>– hoboplot: Plot weather variable trends.</w:delText>
        </w:r>
      </w:del>
    </w:p>
    <w:p w14:paraId="7AB84B69" w14:textId="77777777" w:rsidR="001801B1" w:rsidRDefault="001801B1" w:rsidP="00894193">
      <w:pPr>
        <w:pStyle w:val="ListParagraph"/>
        <w:numPr>
          <w:ilvl w:val="0"/>
          <w:numId w:val="2"/>
        </w:numPr>
        <w:pPrChange w:id="204" w:author="Reviewer" w:date="2024-04-08T00:20:00Z">
          <w:pPr/>
        </w:pPrChange>
      </w:pPr>
      <w:del w:id="205" w:author="Reviewer" w:date="2024-04-08T00:00:00Z">
        <w:r w:rsidDel="00D53A8A">
          <w:delText>2</w:delText>
        </w:r>
      </w:del>
    </w:p>
    <w:p w14:paraId="2774B93E" w14:textId="77777777" w:rsidR="00894193" w:rsidRDefault="00894193" w:rsidP="001801B1">
      <w:pPr>
        <w:rPr>
          <w:ins w:id="206" w:author="Reviewer" w:date="2024-04-08T00:21:00Z"/>
        </w:rPr>
      </w:pPr>
    </w:p>
    <w:p w14:paraId="0B31F9ED" w14:textId="7CB0D8A9" w:rsidR="001801B1" w:rsidRDefault="001801B1" w:rsidP="001801B1">
      <w:r>
        <w:t>Example</w:t>
      </w:r>
    </w:p>
    <w:p w14:paraId="174DB977" w14:textId="44271F77" w:rsidR="001801B1" w:rsidRDefault="001801B1" w:rsidP="001801B1">
      <w:r>
        <w:t xml:space="preserve">A test dataset is provided with the </w:t>
      </w:r>
      <w:ins w:id="207" w:author="Reviewer" w:date="2024-04-07T23:40:00Z">
        <w:r w:rsidR="00706231">
          <w:t>HOBOR</w:t>
        </w:r>
      </w:ins>
      <w:r>
        <w:t xml:space="preserve"> package. This data set was collected in </w:t>
      </w:r>
      <w:proofErr w:type="gramStart"/>
      <w:r>
        <w:t>China</w:t>
      </w:r>
      <w:proofErr w:type="gramEnd"/>
    </w:p>
    <w:p w14:paraId="1BD0BED5" w14:textId="77777777" w:rsidR="001801B1" w:rsidRDefault="001801B1" w:rsidP="001801B1">
      <w:r>
        <w:t xml:space="preserve">Creek, Brookins, Oregon, between August to December 2021 (Fig. 1). We tested in </w:t>
      </w:r>
      <w:proofErr w:type="gramStart"/>
      <w:r>
        <w:t>partial</w:t>
      </w:r>
      <w:proofErr w:type="gramEnd"/>
    </w:p>
    <w:p w14:paraId="3235B87D" w14:textId="59802B9F" w:rsidR="001801B1" w:rsidRDefault="001801B1" w:rsidP="001801B1">
      <w:r>
        <w:t>datasets from different weather stations and data loggers and a full dataset of millions of</w:t>
      </w:r>
    </w:p>
    <w:p w14:paraId="51F35559" w14:textId="3A187EC6" w:rsidR="001801B1" w:rsidDel="005C2337" w:rsidRDefault="001801B1" w:rsidP="001801B1">
      <w:pPr>
        <w:rPr>
          <w:del w:id="208" w:author="Reviewer" w:date="2024-04-08T17:17:00Z"/>
        </w:rPr>
      </w:pPr>
      <w:r>
        <w:t xml:space="preserve">entries. The test was carried out on a </w:t>
      </w:r>
      <w:del w:id="209" w:author="Reviewer" w:date="2024-04-08T17:17:00Z">
        <w:r w:rsidDel="005C2337">
          <w:delText xml:space="preserve">MacBook Pro (2022, 16 GB RAM, M2) and a </w:delText>
        </w:r>
      </w:del>
      <w:r>
        <w:t>Dell</w:t>
      </w:r>
      <w:ins w:id="210" w:author="Reviewer" w:date="2024-04-08T17:17:00Z">
        <w:r w:rsidR="005C2337">
          <w:t xml:space="preserve"> </w:t>
        </w:r>
      </w:ins>
    </w:p>
    <w:p w14:paraId="7F1E0B2C" w14:textId="0CF0BCB4" w:rsidR="001801B1" w:rsidRDefault="001801B1" w:rsidP="001801B1">
      <w:r>
        <w:t>PC (2016, 8 GB, Intel 5)</w:t>
      </w:r>
      <w:ins w:id="211" w:author="Reviewer" w:date="2024-04-08T17:16:00Z">
        <w:r w:rsidR="005C2337">
          <w:t xml:space="preserve">, </w:t>
        </w:r>
      </w:ins>
      <w:ins w:id="212" w:author="Reviewer" w:date="2024-04-08T17:17:00Z">
        <w:r w:rsidR="005C2337">
          <w:t xml:space="preserve">a </w:t>
        </w:r>
        <w:r w:rsidR="005C2337">
          <w:t>MacBook Pro (2022, 16 GB RAM, M2) and</w:t>
        </w:r>
      </w:ins>
      <w:ins w:id="213" w:author="Reviewer" w:date="2024-04-08T17:16:00Z">
        <w:r w:rsidR="005C2337">
          <w:t xml:space="preserve"> </w:t>
        </w:r>
      </w:ins>
      <w:ins w:id="214" w:author="Reviewer" w:date="2024-04-08T17:17:00Z">
        <w:r w:rsidR="005C2337">
          <w:t>Ubuntu 22,</w:t>
        </w:r>
      </w:ins>
      <w:ins w:id="215" w:author="Reviewer" w:date="2024-04-08T17:18:00Z">
        <w:r w:rsidR="005C2337">
          <w:t xml:space="preserve"> Linux (2022, 128 Gb, RTX A4000</w:t>
        </w:r>
        <w:proofErr w:type="gramStart"/>
        <w:r w:rsidR="005C2337">
          <w:t>)</w:t>
        </w:r>
      </w:ins>
      <w:ins w:id="216" w:author="Reviewer" w:date="2024-04-08T17:17:00Z">
        <w:r w:rsidR="005C2337">
          <w:t xml:space="preserve"> </w:t>
        </w:r>
      </w:ins>
      <w:r>
        <w:t>.</w:t>
      </w:r>
      <w:proofErr w:type="gramEnd"/>
      <w:r>
        <w:t xml:space="preserve"> The code and results are reproduced below:</w:t>
      </w:r>
    </w:p>
    <w:p w14:paraId="20F61E5C" w14:textId="4584556E" w:rsidR="005C2337" w:rsidRPr="005C2337" w:rsidRDefault="005C2337" w:rsidP="005C2337">
      <w:pPr>
        <w:spacing w:line="276" w:lineRule="auto"/>
        <w:rPr>
          <w:ins w:id="217" w:author="Reviewer" w:date="2024-04-08T17:18:00Z"/>
          <w:rFonts w:ascii="American Typewriter" w:hAnsi="American Typewriter"/>
          <w:sz w:val="21"/>
          <w:szCs w:val="21"/>
          <w:rPrChange w:id="218" w:author="Reviewer" w:date="2024-04-08T17:19:00Z">
            <w:rPr>
              <w:ins w:id="219" w:author="Reviewer" w:date="2024-04-08T17:18:00Z"/>
            </w:rPr>
          </w:rPrChange>
        </w:rPr>
        <w:pPrChange w:id="220" w:author="Reviewer" w:date="2024-04-08T17:19:00Z">
          <w:pPr/>
        </w:pPrChange>
      </w:pPr>
      <w:ins w:id="221" w:author="Reviewer" w:date="2024-04-08T17:18:00Z">
        <w:r w:rsidRPr="005C2337">
          <w:rPr>
            <w:rFonts w:ascii="American Typewriter" w:hAnsi="American Typewriter"/>
            <w:sz w:val="21"/>
            <w:szCs w:val="21"/>
            <w:rPrChange w:id="222" w:author="Reviewer" w:date="2024-04-08T17:19:00Z">
              <w:rPr/>
            </w:rPrChange>
          </w:rPr>
          <w:t>```R</w:t>
        </w:r>
      </w:ins>
    </w:p>
    <w:p w14:paraId="3E9FA101" w14:textId="4E4DFD2A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223" w:author="Reviewer" w:date="2024-04-08T17:19:00Z">
            <w:rPr/>
          </w:rPrChange>
        </w:rPr>
        <w:pPrChange w:id="224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225" w:author="Reviewer" w:date="2024-04-08T17:19:00Z">
            <w:rPr/>
          </w:rPrChange>
        </w:rPr>
        <w:t>library(</w:t>
      </w:r>
      <w:proofErr w:type="spellStart"/>
      <w:ins w:id="226" w:author="Reviewer" w:date="2024-04-07T23:46:00Z">
        <w:r w:rsidR="00C032DE" w:rsidRPr="005C2337">
          <w:rPr>
            <w:rFonts w:ascii="American Typewriter" w:hAnsi="American Typewriter"/>
            <w:sz w:val="21"/>
            <w:szCs w:val="21"/>
            <w:rPrChange w:id="227" w:author="Reviewer" w:date="2024-04-08T17:19:00Z">
              <w:rPr/>
            </w:rPrChange>
          </w:rPr>
          <w:t>hobor</w:t>
        </w:r>
      </w:ins>
      <w:proofErr w:type="spellEnd"/>
      <w:r w:rsidRPr="005C2337">
        <w:rPr>
          <w:rFonts w:ascii="American Typewriter" w:hAnsi="American Typewriter"/>
          <w:sz w:val="21"/>
          <w:szCs w:val="21"/>
          <w:rPrChange w:id="228" w:author="Reviewer" w:date="2024-04-08T17:19:00Z">
            <w:rPr/>
          </w:rPrChange>
        </w:rPr>
        <w:t>)</w:t>
      </w:r>
    </w:p>
    <w:p w14:paraId="0CF06D2C" w14:textId="77777777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229" w:author="Reviewer" w:date="2024-04-08T17:19:00Z">
            <w:rPr/>
          </w:rPrChange>
        </w:rPr>
        <w:pPrChange w:id="230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231" w:author="Reviewer" w:date="2024-04-08T17:19:00Z">
            <w:rPr/>
          </w:rPrChange>
        </w:rPr>
        <w:t># Add the PATH to your sites for weather data (from hobo)</w:t>
      </w:r>
    </w:p>
    <w:p w14:paraId="7E98E13C" w14:textId="77777777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232" w:author="Reviewer" w:date="2024-04-08T17:19:00Z">
            <w:rPr/>
          </w:rPrChange>
        </w:rPr>
        <w:pPrChange w:id="233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234" w:author="Reviewer" w:date="2024-04-08T17:19:00Z">
            <w:rPr/>
          </w:rPrChange>
        </w:rPr>
        <w:t>path = ("Documents/site_1")</w:t>
      </w:r>
    </w:p>
    <w:p w14:paraId="4A05BA1A" w14:textId="77777777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235" w:author="Reviewer" w:date="2024-04-08T17:19:00Z">
            <w:rPr/>
          </w:rPrChange>
        </w:rPr>
        <w:pPrChange w:id="236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237" w:author="Reviewer" w:date="2024-04-08T17:19:00Z">
            <w:rPr/>
          </w:rPrChange>
        </w:rPr>
        <w:lastRenderedPageBreak/>
        <w:t xml:space="preserve">files &lt;- </w:t>
      </w: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238" w:author="Reviewer" w:date="2024-04-08T17:19:00Z">
            <w:rPr/>
          </w:rPrChange>
        </w:rPr>
        <w:t>hobinder</w:t>
      </w:r>
      <w:proofErr w:type="spellEnd"/>
      <w:r w:rsidRPr="005C2337">
        <w:rPr>
          <w:rFonts w:ascii="American Typewriter" w:hAnsi="American Typewriter"/>
          <w:sz w:val="21"/>
          <w:szCs w:val="21"/>
          <w:rPrChange w:id="239" w:author="Reviewer" w:date="2024-04-08T17:19:00Z">
            <w:rPr/>
          </w:rPrChange>
        </w:rPr>
        <w:t>(</w:t>
      </w:r>
      <w:proofErr w:type="gramEnd"/>
      <w:r w:rsidRPr="005C2337">
        <w:rPr>
          <w:rFonts w:ascii="American Typewriter" w:hAnsi="American Typewriter"/>
          <w:sz w:val="21"/>
          <w:szCs w:val="21"/>
          <w:rPrChange w:id="240" w:author="Reviewer" w:date="2024-04-08T17:19:00Z">
            <w:rPr/>
          </w:rPrChange>
        </w:rPr>
        <w:t>path, header = T, skip = 1) # loading all hobo files</w:t>
      </w:r>
    </w:p>
    <w:p w14:paraId="58C1424C" w14:textId="4BF840B4" w:rsidR="001801B1" w:rsidRPr="005C2337" w:rsidDel="005C2337" w:rsidRDefault="001801B1" w:rsidP="005C2337">
      <w:pPr>
        <w:spacing w:line="276" w:lineRule="auto"/>
        <w:rPr>
          <w:moveFrom w:id="241" w:author="Reviewer" w:date="2024-04-08T17:19:00Z"/>
          <w:rFonts w:ascii="American Typewriter" w:hAnsi="American Typewriter"/>
          <w:sz w:val="21"/>
          <w:szCs w:val="21"/>
          <w:rPrChange w:id="242" w:author="Reviewer" w:date="2024-04-08T17:19:00Z">
            <w:rPr>
              <w:moveFrom w:id="243" w:author="Reviewer" w:date="2024-04-08T17:19:00Z"/>
            </w:rPr>
          </w:rPrChange>
        </w:rPr>
        <w:pPrChange w:id="244" w:author="Reviewer" w:date="2024-04-08T17:19:00Z">
          <w:pPr/>
        </w:pPrChange>
      </w:pPr>
      <w:moveFromRangeStart w:id="245" w:author="Reviewer" w:date="2024-04-08T17:19:00Z" w:name="move163489193"/>
      <w:moveFrom w:id="246" w:author="Reviewer" w:date="2024-04-08T17:19:00Z">
        <w:r w:rsidRPr="005C2337" w:rsidDel="005C2337">
          <w:rPr>
            <w:rFonts w:ascii="American Typewriter" w:hAnsi="American Typewriter"/>
            <w:sz w:val="21"/>
            <w:szCs w:val="21"/>
            <w:rPrChange w:id="247" w:author="Reviewer" w:date="2024-04-08T17:19:00Z">
              <w:rPr/>
            </w:rPrChange>
          </w:rPr>
          <w:t># remvoe duplicate entries</w:t>
        </w:r>
      </w:moveFrom>
    </w:p>
    <w:moveFromRangeEnd w:id="245"/>
    <w:p w14:paraId="76341FE0" w14:textId="77777777" w:rsidR="005C2337" w:rsidRPr="005B2C26" w:rsidDel="005C2337" w:rsidRDefault="001801B1" w:rsidP="005C2337">
      <w:pPr>
        <w:spacing w:line="276" w:lineRule="auto"/>
        <w:rPr>
          <w:del w:id="248" w:author="Reviewer" w:date="2024-04-08T17:19:00Z"/>
          <w:moveTo w:id="249" w:author="Reviewer" w:date="2024-04-08T17:19:00Z"/>
          <w:rFonts w:ascii="American Typewriter" w:hAnsi="American Typewriter"/>
          <w:sz w:val="21"/>
          <w:szCs w:val="21"/>
        </w:rPr>
      </w:pPr>
      <w:r w:rsidRPr="005C2337">
        <w:rPr>
          <w:rFonts w:ascii="American Typewriter" w:hAnsi="American Typewriter"/>
          <w:sz w:val="21"/>
          <w:szCs w:val="21"/>
          <w:rPrChange w:id="250" w:author="Reviewer" w:date="2024-04-08T17:19:00Z">
            <w:rPr/>
          </w:rPrChange>
        </w:rPr>
        <w:t xml:space="preserve">cleaned &lt;- </w:t>
      </w: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251" w:author="Reviewer" w:date="2024-04-08T17:19:00Z">
            <w:rPr/>
          </w:rPrChange>
        </w:rPr>
        <w:t>hobocleaner</w:t>
      </w:r>
      <w:proofErr w:type="spellEnd"/>
      <w:r w:rsidRPr="005C2337">
        <w:rPr>
          <w:rFonts w:ascii="American Typewriter" w:hAnsi="American Typewriter"/>
          <w:sz w:val="21"/>
          <w:szCs w:val="21"/>
          <w:rPrChange w:id="252" w:author="Reviewer" w:date="2024-04-08T17:19:00Z">
            <w:rPr/>
          </w:rPrChange>
        </w:rPr>
        <w:t>(</w:t>
      </w:r>
      <w:proofErr w:type="gramEnd"/>
      <w:r w:rsidRPr="005C2337">
        <w:rPr>
          <w:rFonts w:ascii="American Typewriter" w:hAnsi="American Typewriter"/>
          <w:sz w:val="21"/>
          <w:szCs w:val="21"/>
          <w:rPrChange w:id="253" w:author="Reviewer" w:date="2024-04-08T17:19:00Z">
            <w:rPr/>
          </w:rPrChange>
        </w:rPr>
        <w:t>files, format = "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254" w:author="Reviewer" w:date="2024-04-08T17:19:00Z">
            <w:rPr/>
          </w:rPrChange>
        </w:rPr>
        <w:t>ymd</w:t>
      </w:r>
      <w:proofErr w:type="spellEnd"/>
      <w:r w:rsidRPr="005C2337">
        <w:rPr>
          <w:rFonts w:ascii="American Typewriter" w:hAnsi="American Typewriter"/>
          <w:sz w:val="21"/>
          <w:szCs w:val="21"/>
          <w:rPrChange w:id="255" w:author="Reviewer" w:date="2024-04-08T17:19:00Z">
            <w:rPr/>
          </w:rPrChange>
        </w:rPr>
        <w:t>")</w:t>
      </w:r>
      <w:ins w:id="256" w:author="Reviewer" w:date="2024-04-08T17:19:00Z">
        <w:r w:rsidR="005C2337">
          <w:rPr>
            <w:rFonts w:ascii="American Typewriter" w:hAnsi="American Typewriter"/>
            <w:sz w:val="21"/>
            <w:szCs w:val="21"/>
          </w:rPr>
          <w:t xml:space="preserve"> </w:t>
        </w:r>
      </w:ins>
      <w:moveToRangeStart w:id="257" w:author="Reviewer" w:date="2024-04-08T17:19:00Z" w:name="move163489193"/>
      <w:moveTo w:id="258" w:author="Reviewer" w:date="2024-04-08T17:19:00Z">
        <w:r w:rsidR="005C2337" w:rsidRPr="005B2C26">
          <w:rPr>
            <w:rFonts w:ascii="American Typewriter" w:hAnsi="American Typewriter"/>
            <w:sz w:val="21"/>
            <w:szCs w:val="21"/>
          </w:rPr>
          <w:t xml:space="preserve"># </w:t>
        </w:r>
        <w:proofErr w:type="spellStart"/>
        <w:r w:rsidR="005C2337" w:rsidRPr="005B2C26">
          <w:rPr>
            <w:rFonts w:ascii="American Typewriter" w:hAnsi="American Typewriter"/>
            <w:sz w:val="21"/>
            <w:szCs w:val="21"/>
          </w:rPr>
          <w:t>remvoe</w:t>
        </w:r>
        <w:proofErr w:type="spellEnd"/>
        <w:r w:rsidR="005C2337" w:rsidRPr="005B2C26">
          <w:rPr>
            <w:rFonts w:ascii="American Typewriter" w:hAnsi="American Typewriter"/>
            <w:sz w:val="21"/>
            <w:szCs w:val="21"/>
          </w:rPr>
          <w:t xml:space="preserve"> duplicate entries</w:t>
        </w:r>
      </w:moveTo>
    </w:p>
    <w:moveToRangeEnd w:id="257"/>
    <w:p w14:paraId="0919490F" w14:textId="48B7DC72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259" w:author="Reviewer" w:date="2024-04-08T17:19:00Z">
            <w:rPr/>
          </w:rPrChange>
        </w:rPr>
        <w:pPrChange w:id="260" w:author="Reviewer" w:date="2024-04-08T17:19:00Z">
          <w:pPr/>
        </w:pPrChange>
      </w:pPr>
    </w:p>
    <w:p w14:paraId="2A148A0F" w14:textId="797F1807" w:rsidR="001801B1" w:rsidRPr="005C2337" w:rsidDel="005C2337" w:rsidRDefault="001801B1" w:rsidP="005C2337">
      <w:pPr>
        <w:spacing w:line="276" w:lineRule="auto"/>
        <w:rPr>
          <w:moveFrom w:id="261" w:author="Reviewer" w:date="2024-04-08T17:19:00Z"/>
          <w:rFonts w:ascii="American Typewriter" w:hAnsi="American Typewriter"/>
          <w:sz w:val="21"/>
          <w:szCs w:val="21"/>
          <w:rPrChange w:id="262" w:author="Reviewer" w:date="2024-04-08T17:19:00Z">
            <w:rPr>
              <w:moveFrom w:id="263" w:author="Reviewer" w:date="2024-04-08T17:19:00Z"/>
            </w:rPr>
          </w:rPrChange>
        </w:rPr>
        <w:pPrChange w:id="264" w:author="Reviewer" w:date="2024-04-08T17:19:00Z">
          <w:pPr/>
        </w:pPrChange>
      </w:pPr>
      <w:moveFromRangeStart w:id="265" w:author="Reviewer" w:date="2024-04-08T17:19:00Z" w:name="move163489202"/>
      <w:moveFrom w:id="266" w:author="Reviewer" w:date="2024-04-08T17:19:00Z">
        <w:r w:rsidRPr="005C2337" w:rsidDel="005C2337">
          <w:rPr>
            <w:rFonts w:ascii="American Typewriter" w:hAnsi="American Typewriter"/>
            <w:sz w:val="21"/>
            <w:szCs w:val="21"/>
            <w:rPrChange w:id="267" w:author="Reviewer" w:date="2024-04-08T17:19:00Z">
              <w:rPr/>
            </w:rPrChange>
          </w:rPr>
          <w:t># get the summary statistics by time ("5 min", "1 hour"', "1 day")</w:t>
        </w:r>
      </w:moveFrom>
    </w:p>
    <w:moveFromRangeEnd w:id="265"/>
    <w:p w14:paraId="457EB24A" w14:textId="4EB0D873" w:rsidR="005C2337" w:rsidRPr="005B2C26" w:rsidDel="005C2337" w:rsidRDefault="001801B1" w:rsidP="005C2337">
      <w:pPr>
        <w:spacing w:line="276" w:lineRule="auto"/>
        <w:rPr>
          <w:del w:id="268" w:author="Reviewer" w:date="2024-04-08T17:19:00Z"/>
          <w:moveTo w:id="269" w:author="Reviewer" w:date="2024-04-08T17:19:00Z"/>
          <w:rFonts w:ascii="American Typewriter" w:hAnsi="American Typewriter"/>
          <w:sz w:val="21"/>
          <w:szCs w:val="21"/>
        </w:rPr>
      </w:pPr>
      <w:r w:rsidRPr="005C2337">
        <w:rPr>
          <w:rFonts w:ascii="American Typewriter" w:hAnsi="American Typewriter"/>
          <w:sz w:val="21"/>
          <w:szCs w:val="21"/>
          <w:rPrChange w:id="270" w:author="Reviewer" w:date="2024-04-08T17:19:00Z">
            <w:rPr/>
          </w:rPrChange>
        </w:rPr>
        <w:t xml:space="preserve">summary &lt;- </w:t>
      </w: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271" w:author="Reviewer" w:date="2024-04-08T17:19:00Z">
            <w:rPr/>
          </w:rPrChange>
        </w:rPr>
        <w:t>meanhobo</w:t>
      </w:r>
      <w:proofErr w:type="spellEnd"/>
      <w:r w:rsidRPr="005C2337">
        <w:rPr>
          <w:rFonts w:ascii="American Typewriter" w:hAnsi="American Typewriter"/>
          <w:sz w:val="21"/>
          <w:szCs w:val="21"/>
          <w:rPrChange w:id="272" w:author="Reviewer" w:date="2024-04-08T17:19:00Z">
            <w:rPr/>
          </w:rPrChange>
        </w:rPr>
        <w:t>(</w:t>
      </w:r>
      <w:proofErr w:type="gramEnd"/>
      <w:r w:rsidRPr="005C2337">
        <w:rPr>
          <w:rFonts w:ascii="American Typewriter" w:hAnsi="American Typewriter"/>
          <w:sz w:val="21"/>
          <w:szCs w:val="21"/>
          <w:rPrChange w:id="273" w:author="Reviewer" w:date="2024-04-08T17:19:00Z">
            <w:rPr/>
          </w:rPrChange>
        </w:rPr>
        <w:t xml:space="preserve">cleaned,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274" w:author="Reviewer" w:date="2024-04-08T17:19:00Z">
            <w:rPr/>
          </w:rPrChange>
        </w:rPr>
        <w:t>summariseby</w:t>
      </w:r>
      <w:proofErr w:type="spellEnd"/>
      <w:r w:rsidRPr="005C2337">
        <w:rPr>
          <w:rFonts w:ascii="American Typewriter" w:hAnsi="American Typewriter"/>
          <w:sz w:val="21"/>
          <w:szCs w:val="21"/>
          <w:rPrChange w:id="275" w:author="Reviewer" w:date="2024-04-08T17:19:00Z">
            <w:rPr/>
          </w:rPrChange>
        </w:rPr>
        <w:t xml:space="preserve"> = "1 day", na.rm = T)</w:t>
      </w:r>
      <w:ins w:id="276" w:author="Reviewer" w:date="2024-04-08T17:19:00Z">
        <w:r w:rsidR="005C2337">
          <w:rPr>
            <w:rFonts w:ascii="American Typewriter" w:hAnsi="American Typewriter"/>
            <w:sz w:val="21"/>
            <w:szCs w:val="21"/>
          </w:rPr>
          <w:t xml:space="preserve"> </w:t>
        </w:r>
      </w:ins>
      <w:moveToRangeStart w:id="277" w:author="Reviewer" w:date="2024-04-08T17:19:00Z" w:name="move163489202"/>
      <w:moveTo w:id="278" w:author="Reviewer" w:date="2024-04-08T17:19:00Z">
        <w:r w:rsidR="005C2337" w:rsidRPr="005B2C26">
          <w:rPr>
            <w:rFonts w:ascii="American Typewriter" w:hAnsi="American Typewriter"/>
            <w:sz w:val="21"/>
            <w:szCs w:val="21"/>
          </w:rPr>
          <w:t xml:space="preserve"># get the summary statistics by </w:t>
        </w:r>
        <w:del w:id="279" w:author="Reviewer" w:date="2024-04-08T17:19:00Z">
          <w:r w:rsidR="005C2337" w:rsidRPr="005B2C26" w:rsidDel="005C2337">
            <w:rPr>
              <w:rFonts w:ascii="American Typewriter" w:hAnsi="American Typewriter"/>
              <w:sz w:val="21"/>
              <w:szCs w:val="21"/>
            </w:rPr>
            <w:delText xml:space="preserve">time ("5 min", "1 hour"', </w:delText>
          </w:r>
        </w:del>
        <w:r w:rsidR="005C2337" w:rsidRPr="005B2C26">
          <w:rPr>
            <w:rFonts w:ascii="American Typewriter" w:hAnsi="American Typewriter"/>
            <w:sz w:val="21"/>
            <w:szCs w:val="21"/>
          </w:rPr>
          <w:t>"1 day"</w:t>
        </w:r>
        <w:del w:id="280" w:author="Reviewer" w:date="2024-04-08T17:19:00Z">
          <w:r w:rsidR="005C2337" w:rsidRPr="005B2C26" w:rsidDel="005C2337">
            <w:rPr>
              <w:rFonts w:ascii="American Typewriter" w:hAnsi="American Typewriter"/>
              <w:sz w:val="21"/>
              <w:szCs w:val="21"/>
            </w:rPr>
            <w:delText>)</w:delText>
          </w:r>
        </w:del>
      </w:moveTo>
    </w:p>
    <w:moveToRangeEnd w:id="277"/>
    <w:p w14:paraId="71013178" w14:textId="288AAA3C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281" w:author="Reviewer" w:date="2024-04-08T17:19:00Z">
            <w:rPr/>
          </w:rPrChange>
        </w:rPr>
        <w:pPrChange w:id="282" w:author="Reviewer" w:date="2024-04-08T17:19:00Z">
          <w:pPr/>
        </w:pPrChange>
      </w:pPr>
    </w:p>
    <w:p w14:paraId="55D3C87F" w14:textId="4603D76A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283" w:author="Reviewer" w:date="2024-04-08T17:19:00Z">
            <w:rPr/>
          </w:rPrChange>
        </w:rPr>
        <w:pPrChange w:id="284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285" w:author="Reviewer" w:date="2024-04-08T17:19:00Z">
            <w:rPr/>
          </w:rPrChange>
        </w:rPr>
        <w:t># data quality asses</w:t>
      </w:r>
      <w:ins w:id="286" w:author="Reviewer" w:date="2024-04-08T17:20:00Z">
        <w:r w:rsidR="005C2337">
          <w:rPr>
            <w:rFonts w:ascii="American Typewriter" w:hAnsi="American Typewriter"/>
            <w:sz w:val="21"/>
            <w:szCs w:val="21"/>
          </w:rPr>
          <w:t>s</w:t>
        </w:r>
      </w:ins>
      <w:r w:rsidRPr="005C2337">
        <w:rPr>
          <w:rFonts w:ascii="American Typewriter" w:hAnsi="American Typewriter"/>
          <w:sz w:val="21"/>
          <w:szCs w:val="21"/>
          <w:rPrChange w:id="287" w:author="Reviewer" w:date="2024-04-08T17:19:00Z">
            <w:rPr/>
          </w:rPrChange>
        </w:rPr>
        <w:t>ment</w:t>
      </w:r>
    </w:p>
    <w:p w14:paraId="38BF8C60" w14:textId="77777777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288" w:author="Reviewer" w:date="2024-04-08T17:19:00Z">
            <w:rPr/>
          </w:rPrChange>
        </w:rPr>
        <w:pPrChange w:id="289" w:author="Reviewer" w:date="2024-04-08T17:19:00Z">
          <w:pPr/>
        </w:pPrChange>
      </w:pP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290" w:author="Reviewer" w:date="2024-04-08T17:19:00Z">
            <w:rPr/>
          </w:rPrChange>
        </w:rPr>
        <w:t>hobotime</w:t>
      </w:r>
      <w:proofErr w:type="spellEnd"/>
      <w:r w:rsidRPr="005C2337">
        <w:rPr>
          <w:rFonts w:ascii="American Typewriter" w:hAnsi="American Typewriter"/>
          <w:sz w:val="21"/>
          <w:szCs w:val="21"/>
          <w:rPrChange w:id="291" w:author="Reviewer" w:date="2024-04-08T17:19:00Z">
            <w:rPr/>
          </w:rPrChange>
        </w:rPr>
        <w:t>(</w:t>
      </w:r>
      <w:proofErr w:type="gramEnd"/>
      <w:r w:rsidRPr="005C2337">
        <w:rPr>
          <w:rFonts w:ascii="American Typewriter" w:hAnsi="American Typewriter"/>
          <w:sz w:val="21"/>
          <w:szCs w:val="21"/>
          <w:rPrChange w:id="292" w:author="Reviewer" w:date="2024-04-08T17:19:00Z">
            <w:rPr/>
          </w:rPrChange>
        </w:rPr>
        <w:t xml:space="preserve">cleaned,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293" w:author="Reviewer" w:date="2024-04-08T17:19:00Z">
            <w:rPr/>
          </w:rPrChange>
        </w:rPr>
        <w:t>summariseby</w:t>
      </w:r>
      <w:proofErr w:type="spellEnd"/>
      <w:r w:rsidRPr="005C2337">
        <w:rPr>
          <w:rFonts w:ascii="American Typewriter" w:hAnsi="American Typewriter"/>
          <w:sz w:val="21"/>
          <w:szCs w:val="21"/>
          <w:rPrChange w:id="294" w:author="Reviewer" w:date="2024-04-08T17:19:00Z">
            <w:rPr/>
          </w:rPrChange>
        </w:rPr>
        <w:t xml:space="preserve"> = "5 mins", na.rm = T) # rounds data every 5 minutes</w:t>
      </w:r>
    </w:p>
    <w:p w14:paraId="2779095B" w14:textId="424B9535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295" w:author="Reviewer" w:date="2024-04-08T17:19:00Z">
            <w:rPr/>
          </w:rPrChange>
        </w:rPr>
        <w:pPrChange w:id="296" w:author="Reviewer" w:date="2024-04-08T17:19:00Z">
          <w:pPr/>
        </w:pPrChange>
      </w:pP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297" w:author="Reviewer" w:date="2024-04-08T17:19:00Z">
            <w:rPr/>
          </w:rPrChange>
        </w:rPr>
        <w:t>ho</w:t>
      </w:r>
      <w:ins w:id="298" w:author="Reviewer" w:date="2024-04-08T17:20:00Z">
        <w:r w:rsidR="005C2337">
          <w:rPr>
            <w:rFonts w:ascii="American Typewriter" w:hAnsi="American Typewriter"/>
            <w:sz w:val="21"/>
            <w:szCs w:val="21"/>
          </w:rPr>
          <w:t>bo</w:t>
        </w:r>
      </w:ins>
      <w:r w:rsidRPr="005C2337">
        <w:rPr>
          <w:rFonts w:ascii="American Typewriter" w:hAnsi="American Typewriter"/>
          <w:sz w:val="21"/>
          <w:szCs w:val="21"/>
          <w:rPrChange w:id="299" w:author="Reviewer" w:date="2024-04-08T17:19:00Z">
            <w:rPr/>
          </w:rPrChange>
        </w:rPr>
        <w:t>range</w:t>
      </w:r>
      <w:proofErr w:type="spellEnd"/>
      <w:r w:rsidRPr="005C2337">
        <w:rPr>
          <w:rFonts w:ascii="American Typewriter" w:hAnsi="American Typewriter"/>
          <w:sz w:val="21"/>
          <w:szCs w:val="21"/>
          <w:rPrChange w:id="300" w:author="Reviewer" w:date="2024-04-08T17:19:00Z">
            <w:rPr/>
          </w:rPrChange>
        </w:rPr>
        <w:t>(</w:t>
      </w:r>
      <w:proofErr w:type="gramEnd"/>
      <w:r w:rsidRPr="005C2337">
        <w:rPr>
          <w:rFonts w:ascii="American Typewriter" w:hAnsi="American Typewriter"/>
          <w:sz w:val="21"/>
          <w:szCs w:val="21"/>
          <w:rPrChange w:id="301" w:author="Reviewer" w:date="2024-04-08T17:19:00Z">
            <w:rPr/>
          </w:rPrChange>
        </w:rPr>
        <w:t>cleaned, start = "2022-08-04", end = "2022-08-10") # select a time window</w:t>
      </w:r>
    </w:p>
    <w:p w14:paraId="6968B0A9" w14:textId="77777777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302" w:author="Reviewer" w:date="2024-04-08T17:19:00Z">
            <w:rPr/>
          </w:rPrChange>
        </w:rPr>
        <w:pPrChange w:id="303" w:author="Reviewer" w:date="2024-04-08T17:19:00Z">
          <w:pPr/>
        </w:pPrChange>
      </w:pP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304" w:author="Reviewer" w:date="2024-04-08T17:19:00Z">
            <w:rPr/>
          </w:rPrChange>
        </w:rPr>
        <w:t>impossiblevalues</w:t>
      </w:r>
      <w:proofErr w:type="spellEnd"/>
      <w:r w:rsidRPr="005C2337">
        <w:rPr>
          <w:rFonts w:ascii="American Typewriter" w:hAnsi="American Typewriter"/>
          <w:sz w:val="21"/>
          <w:szCs w:val="21"/>
          <w:rPrChange w:id="305" w:author="Reviewer" w:date="2024-04-08T17:19:00Z">
            <w:rPr/>
          </w:rPrChange>
        </w:rPr>
        <w:t>(</w:t>
      </w:r>
      <w:proofErr w:type="gramEnd"/>
      <w:r w:rsidRPr="005C2337">
        <w:rPr>
          <w:rFonts w:ascii="American Typewriter" w:hAnsi="American Typewriter"/>
          <w:sz w:val="21"/>
          <w:szCs w:val="21"/>
          <w:rPrChange w:id="306" w:author="Reviewer" w:date="2024-04-08T17:19:00Z">
            <w:rPr/>
          </w:rPrChange>
        </w:rPr>
        <w:t xml:space="preserve">cleaned,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307" w:author="Reviewer" w:date="2024-04-08T17:19:00Z">
            <w:rPr/>
          </w:rPrChange>
        </w:rPr>
        <w:t>showrows</w:t>
      </w:r>
      <w:proofErr w:type="spellEnd"/>
      <w:r w:rsidRPr="005C2337">
        <w:rPr>
          <w:rFonts w:ascii="American Typewriter" w:hAnsi="American Typewriter"/>
          <w:sz w:val="21"/>
          <w:szCs w:val="21"/>
          <w:rPrChange w:id="308" w:author="Reviewer" w:date="2024-04-08T17:19:00Z">
            <w:rPr/>
          </w:rPrChange>
        </w:rPr>
        <w:t xml:space="preserve"> = 3) # show impossible values</w:t>
      </w:r>
    </w:p>
    <w:p w14:paraId="704E43F8" w14:textId="13FBB499" w:rsidR="001801B1" w:rsidRPr="005C2337" w:rsidDel="005C2337" w:rsidRDefault="001801B1" w:rsidP="005C2337">
      <w:pPr>
        <w:spacing w:line="276" w:lineRule="auto"/>
        <w:rPr>
          <w:moveFrom w:id="309" w:author="Reviewer" w:date="2024-04-08T17:21:00Z"/>
          <w:rFonts w:ascii="American Typewriter" w:hAnsi="American Typewriter"/>
          <w:sz w:val="21"/>
          <w:szCs w:val="21"/>
          <w:rPrChange w:id="310" w:author="Reviewer" w:date="2024-04-08T17:19:00Z">
            <w:rPr>
              <w:moveFrom w:id="311" w:author="Reviewer" w:date="2024-04-08T17:21:00Z"/>
            </w:rPr>
          </w:rPrChange>
        </w:rPr>
        <w:pPrChange w:id="312" w:author="Reviewer" w:date="2024-04-08T17:19:00Z">
          <w:pPr/>
        </w:pPrChange>
      </w:pPr>
      <w:moveFromRangeStart w:id="313" w:author="Reviewer" w:date="2024-04-08T17:21:00Z" w:name="move163489280"/>
      <w:moveFrom w:id="314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315" w:author="Reviewer" w:date="2024-04-08T17:19:00Z">
              <w:rPr/>
            </w:rPrChange>
          </w:rPr>
          <w:t># flag impossible values to NA</w:t>
        </w:r>
      </w:moveFrom>
    </w:p>
    <w:moveFromRangeEnd w:id="313"/>
    <w:p w14:paraId="2D6A8ED2" w14:textId="4ABD63FF" w:rsidR="005C2337" w:rsidRPr="005B2C26" w:rsidDel="005C2337" w:rsidRDefault="001801B1" w:rsidP="005C2337">
      <w:pPr>
        <w:spacing w:line="276" w:lineRule="auto"/>
        <w:rPr>
          <w:del w:id="316" w:author="Reviewer" w:date="2024-04-08T17:21:00Z"/>
          <w:moveTo w:id="317" w:author="Reviewer" w:date="2024-04-08T17:21:00Z"/>
          <w:rFonts w:ascii="American Typewriter" w:hAnsi="American Typewriter"/>
          <w:sz w:val="21"/>
          <w:szCs w:val="21"/>
        </w:rPr>
      </w:pPr>
      <w:del w:id="318" w:author="Reviewer" w:date="2024-04-08T17:20:00Z">
        <w:r w:rsidRPr="005C2337" w:rsidDel="005C2337">
          <w:rPr>
            <w:rFonts w:ascii="American Typewriter" w:hAnsi="American Typewriter"/>
            <w:sz w:val="21"/>
            <w:szCs w:val="21"/>
            <w:rPrChange w:id="319" w:author="Reviewer" w:date="2024-04-08T17:19:00Z">
              <w:rPr/>
            </w:rPrChange>
          </w:rPr>
          <w:delText>NA</w:delText>
        </w:r>
      </w:del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320" w:author="Reviewer" w:date="2024-04-08T17:19:00Z">
            <w:rPr/>
          </w:rPrChange>
        </w:rPr>
        <w:t>sensorfailures</w:t>
      </w:r>
      <w:proofErr w:type="spellEnd"/>
      <w:r w:rsidRPr="005C2337">
        <w:rPr>
          <w:rFonts w:ascii="American Typewriter" w:hAnsi="American Typewriter"/>
          <w:sz w:val="21"/>
          <w:szCs w:val="21"/>
          <w:rPrChange w:id="321" w:author="Reviewer" w:date="2024-04-08T17:19:00Z">
            <w:rPr/>
          </w:rPrChange>
        </w:rPr>
        <w:t>(</w:t>
      </w:r>
      <w:proofErr w:type="gramEnd"/>
      <w:r w:rsidRPr="005C2337">
        <w:rPr>
          <w:rFonts w:ascii="American Typewriter" w:hAnsi="American Typewriter"/>
          <w:sz w:val="21"/>
          <w:szCs w:val="21"/>
          <w:rPrChange w:id="322" w:author="Reviewer" w:date="2024-04-08T17:19:00Z">
            <w:rPr/>
          </w:rPrChange>
        </w:rPr>
        <w:t>cleaned, condition = "&gt;", threshold = c(50, 3000, 101), opt = c("Temp", "Rain"</w:t>
      </w:r>
      <w:ins w:id="323" w:author="Reviewer" w:date="2024-04-08T17:20:00Z">
        <w:r w:rsidR="005C2337">
          <w:rPr>
            <w:rFonts w:ascii="American Typewriter" w:hAnsi="American Typewriter"/>
            <w:sz w:val="21"/>
            <w:szCs w:val="21"/>
          </w:rPr>
          <w:t xml:space="preserve">, RH) </w:t>
        </w:r>
      </w:ins>
      <w:del w:id="324" w:author="Reviewer" w:date="2024-04-08T17:20:00Z">
        <w:r w:rsidRPr="005C2337" w:rsidDel="005C2337">
          <w:rPr>
            <w:rFonts w:ascii="American Typewriter" w:hAnsi="American Typewriter"/>
            <w:sz w:val="21"/>
            <w:szCs w:val="21"/>
            <w:rPrChange w:id="325" w:author="Reviewer" w:date="2024-04-08T17:19:00Z">
              <w:rPr/>
            </w:rPrChange>
          </w:rPr>
          <w:delText>,</w:delText>
        </w:r>
      </w:del>
      <w:r w:rsidRPr="005C2337">
        <w:rPr>
          <w:rFonts w:ascii="American Typewriter" w:hAnsi="American Typewriter"/>
          <w:sz w:val="21"/>
          <w:szCs w:val="21"/>
          <w:rPrChange w:id="326" w:author="Reviewer" w:date="2024-04-08T17:19:00Z">
            <w:rPr/>
          </w:rPrChange>
        </w:rPr>
        <w:t xml:space="preserve"> </w:t>
      </w:r>
      <w:del w:id="327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328" w:author="Reviewer" w:date="2024-04-08T17:19:00Z">
              <w:rPr/>
            </w:rPrChange>
          </w:rPr>
          <w:delText xml:space="preserve"># </w:delText>
        </w:r>
      </w:del>
      <w:moveToRangeStart w:id="329" w:author="Reviewer" w:date="2024-04-08T17:21:00Z" w:name="move163489280"/>
      <w:moveTo w:id="330" w:author="Reviewer" w:date="2024-04-08T17:21:00Z">
        <w:r w:rsidR="005C2337" w:rsidRPr="005B2C26">
          <w:rPr>
            <w:rFonts w:ascii="American Typewriter" w:hAnsi="American Typewriter"/>
            <w:sz w:val="21"/>
            <w:szCs w:val="21"/>
          </w:rPr>
          <w:t># flag impossible values to NA</w:t>
        </w:r>
      </w:moveTo>
    </w:p>
    <w:moveToRangeEnd w:id="329"/>
    <w:p w14:paraId="0592759C" w14:textId="6BF5D219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331" w:author="Reviewer" w:date="2024-04-08T17:19:00Z">
            <w:rPr/>
          </w:rPrChange>
        </w:rPr>
        <w:pPrChange w:id="332" w:author="Reviewer" w:date="2024-04-08T17:19:00Z">
          <w:pPr/>
        </w:pPrChange>
      </w:pPr>
      <w:del w:id="333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334" w:author="Reviewer" w:date="2024-04-08T17:19:00Z">
              <w:rPr/>
            </w:rPrChange>
          </w:rPr>
          <w:delText>get the same date by time frame</w:delText>
        </w:r>
      </w:del>
    </w:p>
    <w:p w14:paraId="5EB6A688" w14:textId="11F26C6F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335" w:author="Reviewer" w:date="2024-04-08T17:19:00Z">
            <w:rPr/>
          </w:rPrChange>
        </w:rPr>
        <w:pPrChange w:id="336" w:author="Reviewer" w:date="2024-04-08T17:19:00Z">
          <w:pPr/>
        </w:pPrChange>
      </w:pPr>
      <w:proofErr w:type="gramStart"/>
      <w:r w:rsidRPr="005C2337">
        <w:rPr>
          <w:rFonts w:ascii="American Typewriter" w:hAnsi="American Typewriter"/>
          <w:sz w:val="21"/>
          <w:szCs w:val="21"/>
          <w:rPrChange w:id="337" w:author="Reviewer" w:date="2024-04-08T17:19:00Z">
            <w:rPr/>
          </w:rPrChange>
        </w:rPr>
        <w:t>timestamp(</w:t>
      </w:r>
      <w:proofErr w:type="gramEnd"/>
      <w:r w:rsidRPr="005C2337">
        <w:rPr>
          <w:rFonts w:ascii="American Typewriter" w:hAnsi="American Typewriter"/>
          <w:sz w:val="21"/>
          <w:szCs w:val="21"/>
          <w:rPrChange w:id="338" w:author="Reviewer" w:date="2024-04-08T17:19:00Z">
            <w:rPr/>
          </w:rPrChange>
        </w:rPr>
        <w:t xml:space="preserve">cleaned, stamp = "2022-08-05 00:01", by = "24 hours", days = 100, na.rm = TRUE, plot </w:t>
      </w:r>
      <w:del w:id="339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340" w:author="Reviewer" w:date="2024-04-08T17:19:00Z">
              <w:rPr/>
            </w:rPrChange>
          </w:rPr>
          <w:delText>Fig. 1</w:delText>
        </w:r>
      </w:del>
      <w:ins w:id="341" w:author="Reviewer" w:date="2024-04-08T17:21:00Z">
        <w:r w:rsidR="005C2337">
          <w:rPr>
            <w:rFonts w:ascii="American Typewriter" w:hAnsi="American Typewriter"/>
            <w:sz w:val="21"/>
            <w:szCs w:val="21"/>
          </w:rPr>
          <w:t>= TRUE</w:t>
        </w:r>
      </w:ins>
      <w:r w:rsidRPr="005C2337">
        <w:rPr>
          <w:rFonts w:ascii="American Typewriter" w:hAnsi="American Typewriter"/>
          <w:sz w:val="21"/>
          <w:szCs w:val="21"/>
          <w:rPrChange w:id="342" w:author="Reviewer" w:date="2024-04-08T17:19:00Z">
            <w:rPr/>
          </w:rPrChange>
        </w:rPr>
        <w:t xml:space="preserve">) </w:t>
      </w:r>
      <w:ins w:id="343" w:author="Reviewer" w:date="2024-04-08T17:21:00Z">
        <w:r w:rsidR="005C2337">
          <w:rPr>
            <w:rFonts w:ascii="American Typewriter" w:hAnsi="American Typewriter"/>
            <w:sz w:val="21"/>
            <w:szCs w:val="21"/>
          </w:rPr>
          <w:t xml:space="preserve"># </w:t>
        </w:r>
      </w:ins>
      <w:r w:rsidRPr="005C2337">
        <w:rPr>
          <w:rFonts w:ascii="American Typewriter" w:hAnsi="American Typewriter"/>
          <w:sz w:val="21"/>
          <w:szCs w:val="21"/>
          <w:rPrChange w:id="344" w:author="Reviewer" w:date="2024-04-08T17:19:00Z">
            <w:rPr/>
          </w:rPrChange>
        </w:rPr>
        <w:t xml:space="preserve">shows the </w:t>
      </w:r>
      <w:del w:id="345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346" w:author="Reviewer" w:date="2024-04-08T17:19:00Z">
              <w:rPr/>
            </w:rPrChange>
          </w:rPr>
          <w:delText>output variables</w:delText>
        </w:r>
      </w:del>
      <w:ins w:id="347" w:author="Reviewer" w:date="2024-04-08T17:21:00Z">
        <w:r w:rsidR="005C2337">
          <w:rPr>
            <w:rFonts w:ascii="American Typewriter" w:hAnsi="American Typewriter"/>
            <w:sz w:val="21"/>
            <w:szCs w:val="21"/>
          </w:rPr>
          <w:t xml:space="preserve">trends by time range </w:t>
        </w:r>
      </w:ins>
      <w:r w:rsidRPr="005C2337">
        <w:rPr>
          <w:rFonts w:ascii="American Typewriter" w:hAnsi="American Typewriter"/>
          <w:sz w:val="21"/>
          <w:szCs w:val="21"/>
          <w:rPrChange w:id="348" w:author="Reviewer" w:date="2024-04-08T17:19:00Z">
            <w:rPr/>
          </w:rPrChange>
        </w:rPr>
        <w:t xml:space="preserve"> </w:t>
      </w:r>
      <w:del w:id="349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350" w:author="Reviewer" w:date="2024-04-08T17:19:00Z">
              <w:rPr/>
            </w:rPrChange>
          </w:rPr>
          <w:delText>using plotweather() function</w:delText>
        </w:r>
      </w:del>
      <w:r w:rsidRPr="005C2337">
        <w:rPr>
          <w:rFonts w:ascii="American Typewriter" w:hAnsi="American Typewriter"/>
          <w:sz w:val="21"/>
          <w:szCs w:val="21"/>
          <w:rPrChange w:id="351" w:author="Reviewer" w:date="2024-04-08T17:19:00Z">
            <w:rPr/>
          </w:rPrChange>
        </w:rPr>
        <w:t>.</w:t>
      </w:r>
    </w:p>
    <w:p w14:paraId="201F867A" w14:textId="2056F3E6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352" w:author="Reviewer" w:date="2024-04-08T17:19:00Z">
            <w:rPr/>
          </w:rPrChange>
        </w:rPr>
        <w:pPrChange w:id="353" w:author="Reviewer" w:date="2024-04-08T17:19:00Z">
          <w:pPr/>
        </w:pPrChange>
      </w:pPr>
      <w:proofErr w:type="spellStart"/>
      <w:r w:rsidRPr="005C2337">
        <w:rPr>
          <w:rFonts w:ascii="American Typewriter" w:hAnsi="American Typewriter"/>
          <w:sz w:val="21"/>
          <w:szCs w:val="21"/>
          <w:rPrChange w:id="354" w:author="Reviewer" w:date="2024-04-08T17:19:00Z">
            <w:rPr/>
          </w:rPrChange>
        </w:rPr>
        <w:t>Installation</w:t>
      </w:r>
      <w:ins w:id="355" w:author="Reviewer" w:date="2024-04-08T17:22:00Z">
        <w:r w:rsidR="005C2337">
          <w:rPr>
            <w:rFonts w:ascii="American Typewriter" w:hAnsi="American Typewriter"/>
            <w:sz w:val="21"/>
            <w:szCs w:val="21"/>
          </w:rPr>
          <w:t>L</w:t>
        </w:r>
        <w:proofErr w:type="spellEnd"/>
        <w:r w:rsidR="005C2337">
          <w:rPr>
            <w:rFonts w:ascii="American Typewriter" w:hAnsi="American Typewriter"/>
            <w:sz w:val="21"/>
            <w:szCs w:val="21"/>
          </w:rPr>
          <w:t>:</w:t>
        </w:r>
      </w:ins>
    </w:p>
    <w:p w14:paraId="7476AC57" w14:textId="234667C9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356" w:author="Reviewer" w:date="2024-04-08T17:19:00Z">
            <w:rPr/>
          </w:rPrChange>
        </w:rPr>
        <w:pPrChange w:id="357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358" w:author="Reviewer" w:date="2024-04-08T17:19:00Z">
            <w:rPr/>
          </w:rPrChange>
        </w:rPr>
        <w:t>This package requires R version 4.</w:t>
      </w:r>
      <w:ins w:id="359" w:author="Reviewer" w:date="2024-04-08T17:22:00Z">
        <w:r w:rsidR="005C2337">
          <w:rPr>
            <w:rFonts w:ascii="American Typewriter" w:hAnsi="American Typewriter"/>
            <w:sz w:val="21"/>
            <w:szCs w:val="21"/>
          </w:rPr>
          <w:t>3</w:t>
        </w:r>
      </w:ins>
      <w:del w:id="360" w:author="Reviewer" w:date="2024-04-08T17:22:00Z">
        <w:r w:rsidRPr="005C2337" w:rsidDel="005C2337">
          <w:rPr>
            <w:rFonts w:ascii="American Typewriter" w:hAnsi="American Typewriter"/>
            <w:sz w:val="21"/>
            <w:szCs w:val="21"/>
            <w:rPrChange w:id="361" w:author="Reviewer" w:date="2024-04-08T17:19:00Z">
              <w:rPr/>
            </w:rPrChange>
          </w:rPr>
          <w:delText>1</w:delText>
        </w:r>
      </w:del>
      <w:r w:rsidRPr="005C2337">
        <w:rPr>
          <w:rFonts w:ascii="American Typewriter" w:hAnsi="American Typewriter"/>
          <w:sz w:val="21"/>
          <w:szCs w:val="21"/>
          <w:rPrChange w:id="362" w:author="Reviewer" w:date="2024-04-08T17:19:00Z">
            <w:rPr/>
          </w:rPrChange>
        </w:rPr>
        <w:t>.</w:t>
      </w:r>
      <w:ins w:id="363" w:author="Reviewer" w:date="2024-04-08T17:22:00Z">
        <w:r w:rsidR="005C2337">
          <w:rPr>
            <w:rFonts w:ascii="American Typewriter" w:hAnsi="American Typewriter"/>
            <w:sz w:val="21"/>
            <w:szCs w:val="21"/>
          </w:rPr>
          <w:t>0</w:t>
        </w:r>
      </w:ins>
      <w:del w:id="364" w:author="Reviewer" w:date="2024-04-08T17:22:00Z">
        <w:r w:rsidRPr="005C2337" w:rsidDel="005C2337">
          <w:rPr>
            <w:rFonts w:ascii="American Typewriter" w:hAnsi="American Typewriter"/>
            <w:sz w:val="21"/>
            <w:szCs w:val="21"/>
            <w:rPrChange w:id="365" w:author="Reviewer" w:date="2024-04-08T17:19:00Z">
              <w:rPr/>
            </w:rPrChange>
          </w:rPr>
          <w:delText>3</w:delText>
        </w:r>
      </w:del>
      <w:r w:rsidRPr="005C2337">
        <w:rPr>
          <w:rFonts w:ascii="American Typewriter" w:hAnsi="American Typewriter"/>
          <w:sz w:val="21"/>
          <w:szCs w:val="21"/>
          <w:rPrChange w:id="366" w:author="Reviewer" w:date="2024-04-08T17:19:00Z">
            <w:rPr/>
          </w:rPrChange>
        </w:rPr>
        <w:t xml:space="preserve"> or later. It also requires the following packages:</w:t>
      </w:r>
    </w:p>
    <w:p w14:paraId="07BE8463" w14:textId="77777777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367" w:author="Reviewer" w:date="2024-04-08T17:19:00Z">
            <w:rPr/>
          </w:rPrChange>
        </w:rPr>
        <w:pPrChange w:id="368" w:author="Reviewer" w:date="2024-04-08T17:19:00Z">
          <w:pPr/>
        </w:pPrChange>
      </w:pP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369" w:author="Reviewer" w:date="2024-04-08T17:19:00Z">
            <w:rPr/>
          </w:rPrChange>
        </w:rPr>
        <w:t>data.table</w:t>
      </w:r>
      <w:proofErr w:type="spellEnd"/>
      <w:proofErr w:type="gramEnd"/>
      <w:r w:rsidRPr="005C2337">
        <w:rPr>
          <w:rFonts w:ascii="American Typewriter" w:hAnsi="American Typewriter"/>
          <w:sz w:val="21"/>
          <w:szCs w:val="21"/>
          <w:rPrChange w:id="370" w:author="Reviewer" w:date="2024-04-08T17:19:00Z">
            <w:rPr/>
          </w:rPrChange>
        </w:rPr>
        <w:t xml:space="preserve">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371" w:author="Reviewer" w:date="2024-04-08T17:19:00Z">
            <w:rPr/>
          </w:rPrChange>
        </w:rPr>
        <w:t>dplyr</w:t>
      </w:r>
      <w:proofErr w:type="spellEnd"/>
      <w:r w:rsidRPr="005C2337">
        <w:rPr>
          <w:rFonts w:ascii="American Typewriter" w:hAnsi="American Typewriter"/>
          <w:sz w:val="21"/>
          <w:szCs w:val="21"/>
          <w:rPrChange w:id="372" w:author="Reviewer" w:date="2024-04-08T17:19:00Z">
            <w:rPr/>
          </w:rPrChange>
        </w:rPr>
        <w:t xml:space="preserve">, ggplot2,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373" w:author="Reviewer" w:date="2024-04-08T17:19:00Z">
            <w:rPr/>
          </w:rPrChange>
        </w:rPr>
        <w:t>lubridate</w:t>
      </w:r>
      <w:proofErr w:type="spellEnd"/>
      <w:r w:rsidRPr="005C2337">
        <w:rPr>
          <w:rFonts w:ascii="American Typewriter" w:hAnsi="American Typewriter"/>
          <w:sz w:val="21"/>
          <w:szCs w:val="21"/>
          <w:rPrChange w:id="374" w:author="Reviewer" w:date="2024-04-08T17:19:00Z">
            <w:rPr/>
          </w:rPrChange>
        </w:rPr>
        <w:t xml:space="preserve">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375" w:author="Reviewer" w:date="2024-04-08T17:19:00Z">
            <w:rPr/>
          </w:rPrChange>
        </w:rPr>
        <w:t>plyr</w:t>
      </w:r>
      <w:proofErr w:type="spellEnd"/>
      <w:r w:rsidRPr="005C2337">
        <w:rPr>
          <w:rFonts w:ascii="American Typewriter" w:hAnsi="American Typewriter"/>
          <w:sz w:val="21"/>
          <w:szCs w:val="21"/>
          <w:rPrChange w:id="376" w:author="Reviewer" w:date="2024-04-08T17:19:00Z">
            <w:rPr/>
          </w:rPrChange>
        </w:rPr>
        <w:t xml:space="preserve">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377" w:author="Reviewer" w:date="2024-04-08T17:19:00Z">
            <w:rPr/>
          </w:rPrChange>
        </w:rPr>
        <w:t>purrr</w:t>
      </w:r>
      <w:proofErr w:type="spellEnd"/>
      <w:r w:rsidRPr="005C2337">
        <w:rPr>
          <w:rFonts w:ascii="American Typewriter" w:hAnsi="American Typewriter"/>
          <w:sz w:val="21"/>
          <w:szCs w:val="21"/>
          <w:rPrChange w:id="378" w:author="Reviewer" w:date="2024-04-08T17:19:00Z">
            <w:rPr/>
          </w:rPrChange>
        </w:rPr>
        <w:t xml:space="preserve">. These dependencies should be </w:t>
      </w:r>
      <w:proofErr w:type="gramStart"/>
      <w:r w:rsidRPr="005C2337">
        <w:rPr>
          <w:rFonts w:ascii="American Typewriter" w:hAnsi="American Typewriter"/>
          <w:sz w:val="21"/>
          <w:szCs w:val="21"/>
          <w:rPrChange w:id="379" w:author="Reviewer" w:date="2024-04-08T17:19:00Z">
            <w:rPr/>
          </w:rPrChange>
        </w:rPr>
        <w:t>installed</w:t>
      </w:r>
      <w:proofErr w:type="gramEnd"/>
    </w:p>
    <w:p w14:paraId="32E98A54" w14:textId="77777777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380" w:author="Reviewer" w:date="2024-04-08T17:19:00Z">
            <w:rPr/>
          </w:rPrChange>
        </w:rPr>
        <w:pPrChange w:id="381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382" w:author="Reviewer" w:date="2024-04-08T17:19:00Z">
            <w:rPr/>
          </w:rPrChange>
        </w:rPr>
        <w:t>automatically when dependencies = TRUE is set in the command used to install the</w:t>
      </w:r>
    </w:p>
    <w:p w14:paraId="446C937B" w14:textId="77777777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383" w:author="Reviewer" w:date="2024-04-08T17:19:00Z">
            <w:rPr/>
          </w:rPrChange>
        </w:rPr>
        <w:pPrChange w:id="384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385" w:author="Reviewer" w:date="2024-04-08T17:19:00Z">
            <w:rPr/>
          </w:rPrChange>
        </w:rPr>
        <w:t>package.</w:t>
      </w:r>
    </w:p>
    <w:p w14:paraId="14629CCB" w14:textId="77777777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386" w:author="Reviewer" w:date="2024-04-08T17:19:00Z">
            <w:rPr/>
          </w:rPrChange>
        </w:rPr>
        <w:pPrChange w:id="387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388" w:author="Reviewer" w:date="2024-04-08T17:19:00Z">
            <w:rPr/>
          </w:rPrChange>
        </w:rPr>
        <w:t xml:space="preserve">&gt; if </w:t>
      </w:r>
      <w:proofErr w:type="gramStart"/>
      <w:r w:rsidRPr="005C2337">
        <w:rPr>
          <w:rFonts w:ascii="American Typewriter" w:hAnsi="American Typewriter"/>
          <w:sz w:val="21"/>
          <w:szCs w:val="21"/>
          <w:rPrChange w:id="389" w:author="Reviewer" w:date="2024-04-08T17:19:00Z">
            <w:rPr/>
          </w:rPrChange>
        </w:rPr>
        <w:t>(!require</w:t>
      </w:r>
      <w:proofErr w:type="gramEnd"/>
      <w:r w:rsidRPr="005C2337">
        <w:rPr>
          <w:rFonts w:ascii="American Typewriter" w:hAnsi="American Typewriter"/>
          <w:sz w:val="21"/>
          <w:szCs w:val="21"/>
          <w:rPrChange w:id="390" w:author="Reviewer" w:date="2024-04-08T17:19:00Z">
            <w:rPr/>
          </w:rPrChange>
        </w:rPr>
        <w:t>("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391" w:author="Reviewer" w:date="2024-04-08T17:19:00Z">
            <w:rPr/>
          </w:rPrChange>
        </w:rPr>
        <w:t>devtools</w:t>
      </w:r>
      <w:proofErr w:type="spellEnd"/>
      <w:r w:rsidRPr="005C2337">
        <w:rPr>
          <w:rFonts w:ascii="American Typewriter" w:hAnsi="American Typewriter"/>
          <w:sz w:val="21"/>
          <w:szCs w:val="21"/>
          <w:rPrChange w:id="392" w:author="Reviewer" w:date="2024-04-08T17:19:00Z">
            <w:rPr/>
          </w:rPrChange>
        </w:rPr>
        <w:t>")) \\</w:t>
      </w:r>
    </w:p>
    <w:p w14:paraId="2625D9AF" w14:textId="77777777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393" w:author="Reviewer" w:date="2024-04-08T17:19:00Z">
            <w:rPr/>
          </w:rPrChange>
        </w:rPr>
        <w:pPrChange w:id="394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395" w:author="Reviewer" w:date="2024-04-08T17:19:00Z">
            <w:rPr/>
          </w:rPrChange>
        </w:rPr>
        <w:t xml:space="preserve">&gt; </w:t>
      </w: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396" w:author="Reviewer" w:date="2024-04-08T17:19:00Z">
            <w:rPr/>
          </w:rPrChange>
        </w:rPr>
        <w:t>install.packages</w:t>
      </w:r>
      <w:proofErr w:type="spellEnd"/>
      <w:proofErr w:type="gramEnd"/>
      <w:r w:rsidRPr="005C2337">
        <w:rPr>
          <w:rFonts w:ascii="American Typewriter" w:hAnsi="American Typewriter"/>
          <w:sz w:val="21"/>
          <w:szCs w:val="21"/>
          <w:rPrChange w:id="397" w:author="Reviewer" w:date="2024-04-08T17:19:00Z">
            <w:rPr/>
          </w:rPrChange>
        </w:rPr>
        <w:t>("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398" w:author="Reviewer" w:date="2024-04-08T17:19:00Z">
            <w:rPr/>
          </w:rPrChange>
        </w:rPr>
        <w:t>devtools</w:t>
      </w:r>
      <w:proofErr w:type="spellEnd"/>
      <w:r w:rsidRPr="005C2337">
        <w:rPr>
          <w:rFonts w:ascii="American Typewriter" w:hAnsi="American Typewriter"/>
          <w:sz w:val="21"/>
          <w:szCs w:val="21"/>
          <w:rPrChange w:id="399" w:author="Reviewer" w:date="2024-04-08T17:19:00Z">
            <w:rPr/>
          </w:rPrChange>
        </w:rPr>
        <w:t>")\\</w:t>
      </w:r>
    </w:p>
    <w:p w14:paraId="151CE26C" w14:textId="6F57AF11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400" w:author="Reviewer" w:date="2024-04-08T17:19:00Z">
            <w:rPr/>
          </w:rPrChange>
        </w:rPr>
        <w:pPrChange w:id="401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402" w:author="Reviewer" w:date="2024-04-08T17:19:00Z">
            <w:rPr/>
          </w:rPrChange>
        </w:rPr>
        <w:t xml:space="preserve">&gt; </w:t>
      </w: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403" w:author="Reviewer" w:date="2024-04-08T17:19:00Z">
            <w:rPr/>
          </w:rPrChange>
        </w:rPr>
        <w:t>devtools</w:t>
      </w:r>
      <w:proofErr w:type="spellEnd"/>
      <w:r w:rsidRPr="005C2337">
        <w:rPr>
          <w:rFonts w:ascii="American Typewriter" w:hAnsi="American Typewriter"/>
          <w:sz w:val="21"/>
          <w:szCs w:val="21"/>
          <w:rPrChange w:id="404" w:author="Reviewer" w:date="2024-04-08T17:19:00Z">
            <w:rPr/>
          </w:rPrChange>
        </w:rPr>
        <w:t>::</w:t>
      </w:r>
      <w:proofErr w:type="spellStart"/>
      <w:proofErr w:type="gramEnd"/>
      <w:r w:rsidRPr="005C2337">
        <w:rPr>
          <w:rFonts w:ascii="American Typewriter" w:hAnsi="American Typewriter"/>
          <w:sz w:val="21"/>
          <w:szCs w:val="21"/>
          <w:rPrChange w:id="405" w:author="Reviewer" w:date="2024-04-08T17:19:00Z">
            <w:rPr/>
          </w:rPrChange>
        </w:rPr>
        <w:t>install_github</w:t>
      </w:r>
      <w:proofErr w:type="spellEnd"/>
      <w:r w:rsidRPr="005C2337">
        <w:rPr>
          <w:rFonts w:ascii="American Typewriter" w:hAnsi="American Typewriter"/>
          <w:sz w:val="21"/>
          <w:szCs w:val="21"/>
          <w:rPrChange w:id="406" w:author="Reviewer" w:date="2024-04-08T17:19:00Z">
            <w:rPr/>
          </w:rPrChange>
        </w:rPr>
        <w:t>("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407" w:author="Reviewer" w:date="2024-04-08T17:19:00Z">
            <w:rPr/>
          </w:rPrChange>
        </w:rPr>
        <w:t>leboldus_lab</w:t>
      </w:r>
      <w:proofErr w:type="spellEnd"/>
      <w:r w:rsidRPr="005C2337">
        <w:rPr>
          <w:rFonts w:ascii="American Typewriter" w:hAnsi="American Typewriter"/>
          <w:sz w:val="21"/>
          <w:szCs w:val="21"/>
          <w:rPrChange w:id="408" w:author="Reviewer" w:date="2024-04-08T17:19:00Z">
            <w:rPr/>
          </w:rPrChange>
        </w:rPr>
        <w:t>/</w:t>
      </w:r>
      <w:proofErr w:type="spellStart"/>
      <w:ins w:id="409" w:author="Reviewer" w:date="2024-04-07T23:46:00Z">
        <w:r w:rsidR="00C032DE" w:rsidRPr="005C2337">
          <w:rPr>
            <w:rFonts w:ascii="American Typewriter" w:hAnsi="American Typewriter"/>
            <w:sz w:val="21"/>
            <w:szCs w:val="21"/>
            <w:rPrChange w:id="410" w:author="Reviewer" w:date="2024-04-08T17:19:00Z">
              <w:rPr/>
            </w:rPrChange>
          </w:rPr>
          <w:t>hobor</w:t>
        </w:r>
      </w:ins>
      <w:proofErr w:type="spellEnd"/>
      <w:r w:rsidRPr="005C2337">
        <w:rPr>
          <w:rFonts w:ascii="American Typewriter" w:hAnsi="American Typewriter"/>
          <w:sz w:val="21"/>
          <w:szCs w:val="21"/>
          <w:rPrChange w:id="411" w:author="Reviewer" w:date="2024-04-08T17:19:00Z">
            <w:rPr/>
          </w:rPrChange>
        </w:rPr>
        <w:t>", dependencies = TRUE)</w:t>
      </w:r>
    </w:p>
    <w:p w14:paraId="3B14A6B5" w14:textId="165685C2" w:rsidR="00706231" w:rsidRPr="005C2337" w:rsidRDefault="005C2337" w:rsidP="005C2337">
      <w:pPr>
        <w:spacing w:line="276" w:lineRule="auto"/>
        <w:rPr>
          <w:rFonts w:ascii="American Typewriter" w:hAnsi="American Typewriter"/>
          <w:sz w:val="21"/>
          <w:szCs w:val="21"/>
          <w:rPrChange w:id="412" w:author="Reviewer" w:date="2024-04-08T17:19:00Z">
            <w:rPr/>
          </w:rPrChange>
        </w:rPr>
        <w:pPrChange w:id="413" w:author="Reviewer" w:date="2024-04-08T17:19:00Z">
          <w:pPr/>
        </w:pPrChange>
      </w:pPr>
      <w:ins w:id="414" w:author="Reviewer" w:date="2024-04-08T17:18:00Z">
        <w:r w:rsidRPr="005C2337">
          <w:rPr>
            <w:rFonts w:ascii="American Typewriter" w:hAnsi="American Typewriter"/>
            <w:sz w:val="21"/>
            <w:szCs w:val="21"/>
            <w:rPrChange w:id="415" w:author="Reviewer" w:date="2024-04-08T17:19:00Z">
              <w:rPr/>
            </w:rPrChange>
          </w:rPr>
          <w:t>```</w:t>
        </w:r>
      </w:ins>
    </w:p>
    <w:p w14:paraId="443232D9" w14:textId="77777777" w:rsidR="001801B1" w:rsidRDefault="001801B1" w:rsidP="001801B1">
      <w:r>
        <w:t>Authors contribution</w:t>
      </w:r>
    </w:p>
    <w:p w14:paraId="54D58573" w14:textId="77777777" w:rsidR="001801B1" w:rsidRDefault="001801B1" w:rsidP="001801B1">
      <w:r>
        <w:t>Ricardo I. Alcalá Briseño developed the original version of the package, maintained the</w:t>
      </w:r>
    </w:p>
    <w:p w14:paraId="1E6D65B8" w14:textId="77777777" w:rsidR="001801B1" w:rsidRDefault="001801B1" w:rsidP="001801B1">
      <w:r>
        <w:t>package, wrote the documentation, debugged the code, and wrote the manuscript. Adam R.</w:t>
      </w:r>
    </w:p>
    <w:p w14:paraId="65E40E9F" w14:textId="77777777" w:rsidR="001801B1" w:rsidRDefault="001801B1" w:rsidP="001801B1">
      <w:r>
        <w:t>Carson collected the data, wrote code implemented in the package, and debugged the code.</w:t>
      </w:r>
    </w:p>
    <w:p w14:paraId="1F248F44" w14:textId="34FA7C0C" w:rsidR="001801B1" w:rsidRDefault="001801B1" w:rsidP="001801B1">
      <w:r>
        <w:t>Sky Lan collected the data</w:t>
      </w:r>
      <w:r w:rsidR="00DB66FE">
        <w:t>, wrote code implemented in the package,</w:t>
      </w:r>
      <w:r>
        <w:t xml:space="preserve"> and assisted in the user-functionality of the code functions.</w:t>
      </w:r>
      <w:r w:rsidR="00DB66FE">
        <w:t xml:space="preserve"> </w:t>
      </w:r>
      <w:r>
        <w:t xml:space="preserve">Ebba Peterson assisted in best practices for post-processing. Jared M. </w:t>
      </w:r>
      <w:proofErr w:type="spellStart"/>
      <w:r>
        <w:t>LeBoldus</w:t>
      </w:r>
      <w:proofErr w:type="spellEnd"/>
      <w:r>
        <w:t xml:space="preserve"> supervised</w:t>
      </w:r>
      <w:r w:rsidR="00DB66FE">
        <w:t xml:space="preserve"> </w:t>
      </w:r>
      <w:r>
        <w:t>the project and participated in the manuscript drafting process.</w:t>
      </w:r>
    </w:p>
    <w:p w14:paraId="5898DA66" w14:textId="77777777" w:rsidR="001801B1" w:rsidRDefault="001801B1" w:rsidP="001801B1">
      <w:r>
        <w:t>Acknowledgements</w:t>
      </w:r>
    </w:p>
    <w:p w14:paraId="7AFF6BD2" w14:textId="77777777" w:rsidR="001801B1" w:rsidRDefault="001801B1" w:rsidP="001801B1">
      <w:r>
        <w:t>Grant money No. 1234567890</w:t>
      </w:r>
    </w:p>
    <w:p w14:paraId="33D83F4A" w14:textId="77777777" w:rsidR="001801B1" w:rsidRDefault="001801B1" w:rsidP="001801B1">
      <w:r>
        <w:t>References</w:t>
      </w:r>
    </w:p>
    <w:p w14:paraId="0A00D839" w14:textId="77777777" w:rsidR="001801B1" w:rsidRDefault="001801B1" w:rsidP="001801B1">
      <w:r>
        <w:t>Sparks A (2018). “</w:t>
      </w:r>
      <w:proofErr w:type="spellStart"/>
      <w:proofErr w:type="gramStart"/>
      <w:r>
        <w:t>nasapower</w:t>
      </w:r>
      <w:proofErr w:type="spellEnd"/>
      <w:proofErr w:type="gramEnd"/>
      <w:r>
        <w:t>: A NASA POWER Global Meteorology, Surface Solar Energy</w:t>
      </w:r>
    </w:p>
    <w:p w14:paraId="5D73AA1E" w14:textId="77777777" w:rsidR="001801B1" w:rsidRDefault="001801B1" w:rsidP="001801B1">
      <w:r>
        <w:t xml:space="preserve">and Climatology Data Client for R.” The Journal of </w:t>
      </w:r>
      <w:proofErr w:type="gramStart"/>
      <w:r>
        <w:t>Open Source</w:t>
      </w:r>
      <w:proofErr w:type="gramEnd"/>
      <w:r>
        <w:t xml:space="preserve"> Software, </w:t>
      </w:r>
      <w:r>
        <w:rPr>
          <w:rFonts w:ascii="Cambria Math" w:hAnsi="Cambria Math" w:cs="Cambria Math"/>
        </w:rPr>
        <w:t>∗</w:t>
      </w:r>
      <w:r>
        <w:t xml:space="preserve"> 3 </w:t>
      </w:r>
      <w:r>
        <w:rPr>
          <w:rFonts w:ascii="Cambria Math" w:hAnsi="Cambria Math" w:cs="Cambria Math"/>
        </w:rPr>
        <w:t>∗</w:t>
      </w:r>
    </w:p>
    <w:p w14:paraId="39522F91" w14:textId="77777777" w:rsidR="001801B1" w:rsidRDefault="001801B1" w:rsidP="001801B1">
      <w:r>
        <w:t xml:space="preserve">(30), </w:t>
      </w:r>
      <w:proofErr w:type="gramStart"/>
      <w:r>
        <w:t>1035.doi :</w:t>
      </w:r>
      <w:proofErr w:type="gramEnd"/>
      <w:r>
        <w:t xml:space="preserve"> 10.21105/joss.01035 &lt; https : //doi.org/10.21105/joss.01035 &gt; .</w:t>
      </w:r>
    </w:p>
    <w:p w14:paraId="20F7B262" w14:textId="77777777" w:rsidR="001801B1" w:rsidRDefault="001801B1" w:rsidP="001801B1">
      <w:r>
        <w:t xml:space="preserve">Chamberlain, S., Hocking, D. (2023). </w:t>
      </w:r>
      <w:proofErr w:type="spellStart"/>
      <w:r>
        <w:t>rnoaa</w:t>
      </w:r>
      <w:proofErr w:type="spellEnd"/>
      <w:r>
        <w:t>: ’NOAA’ Weather Data from R (Version</w:t>
      </w:r>
    </w:p>
    <w:p w14:paraId="598311DF" w14:textId="77777777" w:rsidR="001801B1" w:rsidRDefault="001801B1" w:rsidP="001801B1">
      <w:r>
        <w:t xml:space="preserve">1.4.0). Retrieved from </w:t>
      </w:r>
      <w:proofErr w:type="gramStart"/>
      <w:r>
        <w:t>https://CRAN.R-project.org/package=rnoaa</w:t>
      </w:r>
      <w:proofErr w:type="gramEnd"/>
    </w:p>
    <w:p w14:paraId="145181AA" w14:textId="77777777" w:rsidR="001801B1" w:rsidRDefault="001801B1" w:rsidP="001801B1">
      <w:r>
        <w:t>Garrett et al., 2023 https://doi.org/10.1146/annurev-phyto-021021-042636</w:t>
      </w:r>
    </w:p>
    <w:p w14:paraId="15E80E95" w14:textId="77777777" w:rsidR="001801B1" w:rsidRDefault="001801B1" w:rsidP="001801B1">
      <w:r>
        <w:t>Dahl et al., 2023, https://doi.org/10.1111/1462-2920.16347</w:t>
      </w:r>
    </w:p>
    <w:p w14:paraId="028429F9" w14:textId="77777777" w:rsidR="001801B1" w:rsidRDefault="001801B1" w:rsidP="001801B1">
      <w:proofErr w:type="spellStart"/>
      <w:r>
        <w:t>Nikolauo</w:t>
      </w:r>
      <w:proofErr w:type="spellEnd"/>
      <w:r>
        <w:t xml:space="preserve"> et al., 2023, https://doi.org/10.1016/j.envres.2023.117173</w:t>
      </w:r>
    </w:p>
    <w:p w14:paraId="1DBCFFC9" w14:textId="234ADFA5" w:rsidR="00176554" w:rsidRDefault="001801B1" w:rsidP="001801B1">
      <w:r>
        <w:t>Wu et al., 2023, https://doi.org/10.1093/aob/mcad195</w:t>
      </w:r>
    </w:p>
    <w:sectPr w:rsidR="00176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LeBoldus, Jared" w:date="2024-01-31T13:29:00Z" w:initials="LJ">
    <w:p w14:paraId="56B62330" w14:textId="77777777" w:rsidR="001801B1" w:rsidRDefault="001801B1">
      <w:r>
        <w:rPr>
          <w:rStyle w:val="CommentReference"/>
        </w:rPr>
        <w:annotationRef/>
      </w:r>
      <w:r>
        <w:rPr>
          <w:sz w:val="20"/>
          <w:szCs w:val="20"/>
        </w:rPr>
        <w:t>Should you include the manufacturer?</w:t>
      </w:r>
    </w:p>
  </w:comment>
  <w:comment w:id="6" w:author="LeBoldus, Jared" w:date="2024-01-31T13:31:00Z" w:initials="LJ">
    <w:p w14:paraId="12D97010" w14:textId="77777777" w:rsidR="001801B1" w:rsidRDefault="001801B1">
      <w:r>
        <w:rPr>
          <w:rStyle w:val="CommentReference"/>
        </w:rPr>
        <w:annotationRef/>
      </w:r>
      <w:r>
        <w:rPr>
          <w:sz w:val="20"/>
          <w:szCs w:val="20"/>
        </w:rPr>
        <w:t>I don’t like the use of personal pronouns in scientific writing.</w:t>
      </w:r>
    </w:p>
  </w:comment>
  <w:comment w:id="7" w:author="Reviewer" w:date="2024-01-31T16:55:00Z" w:initials="R">
    <w:p w14:paraId="630FB197" w14:textId="77777777" w:rsidR="00681F5D" w:rsidRDefault="00681F5D" w:rsidP="00681F5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don’t like it etiher!</w:t>
      </w:r>
    </w:p>
  </w:comment>
  <w:comment w:id="26" w:author="LeBoldus, Jared" w:date="2024-01-31T15:28:00Z" w:initials="LJ">
    <w:p w14:paraId="0CD2AE1C" w14:textId="77777777" w:rsidR="001801B1" w:rsidRDefault="001801B1">
      <w:r>
        <w:rPr>
          <w:rStyle w:val="CommentReference"/>
        </w:rPr>
        <w:annotationRef/>
      </w:r>
      <w:r>
        <w:rPr>
          <w:sz w:val="20"/>
          <w:szCs w:val="20"/>
        </w:rPr>
        <w:t>Is this a file type?</w:t>
      </w:r>
    </w:p>
  </w:comment>
  <w:comment w:id="30" w:author="LeBoldus, Jared" w:date="2024-01-31T15:32:00Z" w:initials="LJ">
    <w:p w14:paraId="4462BF49" w14:textId="77777777" w:rsidR="001801B1" w:rsidRDefault="001801B1">
      <w:r>
        <w:rPr>
          <w:rStyle w:val="CommentReference"/>
        </w:rPr>
        <w:annotationRef/>
      </w:r>
      <w:r>
        <w:rPr>
          <w:sz w:val="20"/>
          <w:szCs w:val="20"/>
        </w:rPr>
        <w:t>Since we still haven’t published this should we consider deleting?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B62330" w15:done="0"/>
  <w15:commentEx w15:paraId="12D97010" w15:done="0"/>
  <w15:commentEx w15:paraId="630FB197" w15:paraIdParent="12D97010" w15:done="0"/>
  <w15:commentEx w15:paraId="0CD2AE1C" w15:done="0"/>
  <w15:commentEx w15:paraId="4462BF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EB88FF8" w16cex:dateUtc="2024-01-31T21:29:00Z"/>
  <w16cex:commentExtensible w16cex:durableId="1429A84F" w16cex:dateUtc="2024-01-31T21:31:00Z"/>
  <w16cex:commentExtensible w16cex:durableId="56370402" w16cex:dateUtc="2024-02-01T00:55:00Z"/>
  <w16cex:commentExtensible w16cex:durableId="64AD0AF1" w16cex:dateUtc="2024-01-31T23:28:00Z"/>
  <w16cex:commentExtensible w16cex:durableId="173C9450" w16cex:dateUtc="2024-01-31T2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B62330" w16cid:durableId="0EB88FF8"/>
  <w16cid:commentId w16cid:paraId="12D97010" w16cid:durableId="1429A84F"/>
  <w16cid:commentId w16cid:paraId="630FB197" w16cid:durableId="56370402"/>
  <w16cid:commentId w16cid:paraId="0CD2AE1C" w16cid:durableId="64AD0AF1"/>
  <w16cid:commentId w16cid:paraId="4462BF49" w16cid:durableId="173C94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E6D2F"/>
    <w:multiLevelType w:val="hybridMultilevel"/>
    <w:tmpl w:val="018CD940"/>
    <w:lvl w:ilvl="0" w:tplc="532E5E90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80703"/>
    <w:multiLevelType w:val="hybridMultilevel"/>
    <w:tmpl w:val="689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01614">
    <w:abstractNumId w:val="1"/>
  </w:num>
  <w:num w:numId="2" w16cid:durableId="1393493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viewer">
    <w15:presenceInfo w15:providerId="None" w15:userId="Reviewer"/>
  </w15:person>
  <w15:person w15:author="LeBoldus, Jared">
    <w15:presenceInfo w15:providerId="AD" w15:userId="S::lebolduj@oregonstate.edu::51db44fc-f8aa-49da-9245-afecc34ea2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B1"/>
    <w:rsid w:val="001052EA"/>
    <w:rsid w:val="00176554"/>
    <w:rsid w:val="001801B1"/>
    <w:rsid w:val="005C2337"/>
    <w:rsid w:val="005C5B50"/>
    <w:rsid w:val="00681F5D"/>
    <w:rsid w:val="00706231"/>
    <w:rsid w:val="00894193"/>
    <w:rsid w:val="00903D3E"/>
    <w:rsid w:val="009346FC"/>
    <w:rsid w:val="00B804E3"/>
    <w:rsid w:val="00C032DE"/>
    <w:rsid w:val="00C30748"/>
    <w:rsid w:val="00C92C29"/>
    <w:rsid w:val="00D2734A"/>
    <w:rsid w:val="00D469B2"/>
    <w:rsid w:val="00D53A8A"/>
    <w:rsid w:val="00DB66FE"/>
    <w:rsid w:val="00FD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A3ABC"/>
  <w15:docId w15:val="{421C6541-ED7C-F24F-9E3C-19D6CCEB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801B1"/>
  </w:style>
  <w:style w:type="character" w:styleId="CommentReference">
    <w:name w:val="annotation reference"/>
    <w:basedOn w:val="DefaultParagraphFont"/>
    <w:uiPriority w:val="99"/>
    <w:semiHidden/>
    <w:unhideWhenUsed/>
    <w:rsid w:val="001801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01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01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01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01B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3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A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4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2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1420</Words>
  <Characters>8735</Characters>
  <Application>Microsoft Office Word</Application>
  <DocSecurity>0</DocSecurity>
  <Lines>153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LeBoldus, Jared</dc:creator>
  <cp:keywords/>
  <dc:description/>
  <cp:lastModifiedBy>Reviewer</cp:lastModifiedBy>
  <cp:revision>2</cp:revision>
  <dcterms:created xsi:type="dcterms:W3CDTF">2024-04-09T00:23:00Z</dcterms:created>
  <dcterms:modified xsi:type="dcterms:W3CDTF">2024-04-09T00:23:00Z</dcterms:modified>
</cp:coreProperties>
</file>