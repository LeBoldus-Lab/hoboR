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51492C7D" w:rsidR="001801B1" w:rsidRPr="008539EA" w:rsidRDefault="00843383" w:rsidP="00706231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hobo</w:t>
      </w:r>
      <w:r w:rsidRPr="008539EA">
        <w:rPr>
          <w:b/>
          <w:bCs/>
          <w:sz w:val="28"/>
          <w:szCs w:val="28"/>
        </w:rPr>
        <w:t>R</w:t>
      </w:r>
      <w:proofErr w:type="spellEnd"/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6DF3458" w:rsidR="00F24B87" w:rsidRDefault="001801B1" w:rsidP="00706231">
      <w:pPr>
        <w:jc w:val="both"/>
      </w:pPr>
      <w:r>
        <w:t xml:space="preserve">Alcalá Briseño R.I., Carson A.R., Lan </w:t>
      </w:r>
      <w:r w:rsidR="00FD74BF">
        <w:t>Y</w:t>
      </w:r>
      <w:r w:rsidR="005A7630">
        <w:t>.</w:t>
      </w:r>
      <w:r w:rsidR="00FD74BF">
        <w:t>-H</w:t>
      </w:r>
      <w:r w:rsidR="005A7630">
        <w:t>.</w:t>
      </w:r>
      <w:r w:rsidR="00FD74BF">
        <w:t xml:space="preserve">, </w:t>
      </w:r>
      <w:r>
        <w:t>Peterson E</w:t>
      </w:r>
      <w:r w:rsidR="005A7630">
        <w:t>.</w:t>
      </w:r>
      <w:r>
        <w:t xml:space="preserve">, </w:t>
      </w:r>
      <w:proofErr w:type="spellStart"/>
      <w:r w:rsidR="00C92C29">
        <w:t>Gr</w:t>
      </w:r>
      <w:r w:rsidR="003D0042">
        <w:t>ü</w:t>
      </w:r>
      <w:r w:rsidR="00C92C29">
        <w:t>nwald</w:t>
      </w:r>
      <w:proofErr w:type="spellEnd"/>
      <w:r w:rsidR="00C92C29">
        <w:t xml:space="preserve">, </w:t>
      </w:r>
      <w:r w:rsidR="003D0042">
        <w:t xml:space="preserve">N.J., </w:t>
      </w:r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b/>
          <w:bCs/>
        </w:rPr>
      </w:pPr>
      <w:r>
        <w:rPr>
          <w:b/>
          <w:bCs/>
        </w:rPr>
        <w:t>Summary</w:t>
      </w:r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32341D31" w:rsidR="00F6011C" w:rsidRDefault="009328CD" w:rsidP="00706231">
      <w:pPr>
        <w:jc w:val="both"/>
      </w:pPr>
      <w:r>
        <w:t>Meteorological records</w:t>
      </w:r>
      <w:r w:rsidR="00353AEC">
        <w:t xml:space="preserve"> captured</w:t>
      </w:r>
      <w:r>
        <w:t xml:space="preserve"> </w:t>
      </w:r>
      <w:r w:rsidR="00F6011C">
        <w:t xml:space="preserve">by weather stations and data loggers can </w:t>
      </w:r>
      <w:r w:rsidR="005964C3">
        <w:t>accumulate</w:t>
      </w:r>
      <w:r w:rsidR="00F6011C">
        <w:t xml:space="preserve"> large amounts of</w:t>
      </w:r>
      <w:r w:rsidR="00353AEC">
        <w:t xml:space="preserve"> digital</w:t>
      </w:r>
      <w:r>
        <w:t xml:space="preserve"> information</w:t>
      </w:r>
      <w:ins w:id="0" w:author="LeBoldus, Jared" w:date="2024-05-06T13:07:00Z">
        <w:r w:rsidR="006D60E6">
          <w:t xml:space="preserve">. </w:t>
        </w:r>
      </w:ins>
      <w:r w:rsidR="005964C3">
        <w:t>Local</w:t>
      </w:r>
      <w:r w:rsidR="009B1B34">
        <w:t xml:space="preserve"> and </w:t>
      </w:r>
      <w:r w:rsidR="005964C3">
        <w:t>regional</w:t>
      </w:r>
      <w:r w:rsidR="00301057">
        <w:t xml:space="preserve"> efforts</w:t>
      </w:r>
      <w:r w:rsidR="009B1B34">
        <w:t xml:space="preserve"> to create weather station networks, </w:t>
      </w:r>
      <w:r w:rsidR="005964C3">
        <w:t>as well as</w:t>
      </w:r>
      <w:r w:rsidR="009B1B34">
        <w:t xml:space="preserve"> </w:t>
      </w:r>
      <w:r w:rsidR="00301057">
        <w:t>project</w:t>
      </w:r>
      <w:r w:rsidR="009B1B34">
        <w:t>s oriented to the study of microclimates</w:t>
      </w:r>
      <w:r w:rsidR="00301057">
        <w:t xml:space="preserve"> and </w:t>
      </w:r>
      <w:r w:rsidR="009B1B34">
        <w:t xml:space="preserve">smart </w:t>
      </w:r>
      <w:r w:rsidR="00301057">
        <w:t>agriculture</w:t>
      </w:r>
      <w:r w:rsidR="009B1B34">
        <w:t>,</w:t>
      </w:r>
      <w:r w:rsidR="00301057">
        <w:t xml:space="preserve"> </w:t>
      </w:r>
      <w:r w:rsidR="009B1B34">
        <w:t>ha</w:t>
      </w:r>
      <w:r w:rsidR="009652B7">
        <w:t>ve increased the use of weather stations (</w:t>
      </w:r>
      <w:proofErr w:type="spellStart"/>
      <w:r w:rsidR="009652B7">
        <w:t>Estévez</w:t>
      </w:r>
      <w:proofErr w:type="spellEnd"/>
      <w:r w:rsidR="009652B7">
        <w:t xml:space="preserve"> et al., 2011; </w:t>
      </w:r>
      <w:proofErr w:type="spellStart"/>
      <w:r w:rsidR="009652B7">
        <w:t>Lembrechts</w:t>
      </w:r>
      <w:proofErr w:type="spellEnd"/>
      <w:r w:rsidR="009652B7">
        <w:t xml:space="preserve"> et al., 2021;</w:t>
      </w:r>
      <w:r w:rsidR="009B1B34">
        <w:t xml:space="preserve"> Hachimi et al., 2022). </w:t>
      </w:r>
      <w:r w:rsidR="006D60E6">
        <w:t xml:space="preserve">These large and complex datasets can be difficult to analyze for non-expert users. </w:t>
      </w:r>
      <w:r w:rsidR="009652B7">
        <w:t>HOBO</w:t>
      </w:r>
      <w:r w:rsidR="005A7630">
        <w:t xml:space="preserve"> data </w:t>
      </w:r>
      <w:r w:rsidR="009652B7">
        <w:t xml:space="preserve">(ONSET, United Kingdom) </w:t>
      </w:r>
      <w:r w:rsidR="005A7630">
        <w:t>loggers are</w:t>
      </w:r>
      <w:r w:rsidR="009652B7">
        <w:t xml:space="preserve"> among the most popular weather stations </w:t>
      </w:r>
      <w:r w:rsidR="005A7630">
        <w:t>because they are relatively inexpensive and easy to use</w:t>
      </w:r>
      <w:r w:rsidR="009C0897">
        <w:t xml:space="preserve">. </w:t>
      </w:r>
      <w:r w:rsidR="001B3658">
        <w:t>A</w:t>
      </w:r>
      <w:r w:rsidR="006E4BC2">
        <w:t xml:space="preserve"> HOBO</w:t>
      </w:r>
      <w:r w:rsidR="001B3658">
        <w:t xml:space="preserve"> graphic user interface exists</w:t>
      </w:r>
      <w:r w:rsidR="00F70D5D">
        <w:t xml:space="preserve"> bu</w:t>
      </w:r>
      <w:r w:rsidR="001B3658">
        <w:t>t is incompatible with post-process data</w:t>
      </w:r>
      <w:r w:rsidR="009652B7">
        <w:t xml:space="preserve"> </w:t>
      </w:r>
      <w:r w:rsidR="0066782F">
        <w:t xml:space="preserve">analysis </w:t>
      </w:r>
      <w:r w:rsidR="001B3658">
        <w:t xml:space="preserve">and </w:t>
      </w:r>
      <w:r w:rsidR="005A7630">
        <w:t>large</w:t>
      </w:r>
      <w:r w:rsidR="001B3658">
        <w:t xml:space="preserve"> data</w:t>
      </w:r>
      <w:r w:rsidR="005A7630">
        <w:t xml:space="preserve"> sets</w:t>
      </w:r>
      <w:r w:rsidR="009652B7">
        <w:t>.</w:t>
      </w:r>
      <w:r w:rsidR="0066782F">
        <w:t xml:space="preserve"> </w:t>
      </w:r>
      <w:r w:rsidR="005A7630">
        <w:t>As a result</w:t>
      </w:r>
      <w:r w:rsidR="0066782F">
        <w:t xml:space="preserve">, we have </w:t>
      </w:r>
      <w:r w:rsidR="006E4BC2">
        <w:t>developed</w:t>
      </w:r>
      <w:r w:rsidR="0066782F">
        <w:t xml:space="preserve"> a series of algorithms to combine and manipulate </w:t>
      </w:r>
      <w:r w:rsidR="004406AA">
        <w:t>CSV</w:t>
      </w:r>
      <w:r w:rsidR="0066782F">
        <w:t xml:space="preserve"> files</w:t>
      </w:r>
      <w:r w:rsidR="005A7630">
        <w:t>. These algorithms</w:t>
      </w:r>
      <w:r w:rsidR="0066782F">
        <w:t xml:space="preserve"> allow the</w:t>
      </w:r>
      <w:r w:rsidR="00B7386E">
        <w:t xml:space="preserve"> removal of redundant data</w:t>
      </w:r>
      <w:r w:rsidR="005A7630">
        <w:t>,</w:t>
      </w:r>
      <w:r w:rsidR="00B7386E">
        <w:t xml:space="preserve"> </w:t>
      </w:r>
      <w:r w:rsidR="005964C3">
        <w:t>meteorological</w:t>
      </w:r>
      <w:r w:rsidR="0066782F">
        <w:t xml:space="preserve"> </w:t>
      </w:r>
      <w:r w:rsidR="005A7630">
        <w:t>summar</w:t>
      </w:r>
      <w:r w:rsidR="009B5CE3">
        <w:t>i</w:t>
      </w:r>
      <w:r w:rsidR="005A7630">
        <w:t>es</w:t>
      </w:r>
      <w:r w:rsidR="0066782F">
        <w:t xml:space="preserve"> by </w:t>
      </w:r>
      <w:r w:rsidR="00B7386E">
        <w:t>time</w:t>
      </w:r>
      <w:r w:rsidR="006D60E6">
        <w:t>,</w:t>
      </w:r>
      <w:r w:rsidR="00B7386E">
        <w:t xml:space="preserve"> date,</w:t>
      </w:r>
      <w:r w:rsidR="0066782F">
        <w:t xml:space="preserve"> </w:t>
      </w:r>
      <w:r w:rsidR="00B7386E">
        <w:t xml:space="preserve">identification </w:t>
      </w:r>
      <w:r w:rsidR="0066782F">
        <w:t>of sensor failures</w:t>
      </w:r>
      <w:r w:rsidR="006D60E6">
        <w:t>,</w:t>
      </w:r>
      <w:r w:rsidR="0066782F">
        <w:t xml:space="preserve"> </w:t>
      </w:r>
      <w:r w:rsidR="005A7630">
        <w:t xml:space="preserve">out-of-range </w:t>
      </w:r>
      <w:r w:rsidR="0066782F">
        <w:t>values, a</w:t>
      </w:r>
      <w:r w:rsidR="009C0897">
        <w:t>nd</w:t>
      </w:r>
      <w:r w:rsidR="005A7630">
        <w:t xml:space="preserve"> the</w:t>
      </w:r>
      <w:r w:rsidR="009C0897">
        <w:t xml:space="preserve"> calculat</w:t>
      </w:r>
      <w:r w:rsidR="00B7386E">
        <w:t>ion of</w:t>
      </w:r>
      <w:r w:rsidR="0066782F">
        <w:t xml:space="preserve"> summary statistics</w:t>
      </w:r>
      <w:r w:rsidR="00843383">
        <w:t xml:space="preserve"> </w:t>
      </w:r>
      <w:r w:rsidR="006D60E6">
        <w:t>(</w:t>
      </w:r>
      <w:r w:rsidR="00843383">
        <w:t>i.e.,</w:t>
      </w:r>
      <w:r w:rsidR="004406AA">
        <w:t xml:space="preserve"> max, min, mean, and standard deviation</w:t>
      </w:r>
      <w:r w:rsidR="006D60E6">
        <w:t>)</w:t>
      </w:r>
      <w:r w:rsidR="0066782F">
        <w:t>.</w:t>
      </w:r>
    </w:p>
    <w:p w14:paraId="5D5A4808" w14:textId="52A9869B" w:rsidR="001801B1" w:rsidRDefault="001801B1" w:rsidP="001801B1">
      <w:pPr>
        <w:jc w:val="both"/>
      </w:pPr>
    </w:p>
    <w:p w14:paraId="42009B54" w14:textId="586D91EC" w:rsidR="00681F5D" w:rsidRPr="008E10C9" w:rsidRDefault="001801B1" w:rsidP="00706231">
      <w:pPr>
        <w:jc w:val="both"/>
        <w:rPr>
          <w:b/>
          <w:bCs/>
        </w:rPr>
      </w:pPr>
      <w:r w:rsidRPr="008E10C9">
        <w:rPr>
          <w:b/>
          <w:bCs/>
        </w:rPr>
        <w:t>Statement of need</w:t>
      </w:r>
    </w:p>
    <w:p w14:paraId="7074426B" w14:textId="77777777" w:rsidR="00644D96" w:rsidRDefault="00644D96" w:rsidP="00706231">
      <w:pPr>
        <w:jc w:val="both"/>
      </w:pPr>
    </w:p>
    <w:p w14:paraId="7FAF7DA5" w14:textId="3ED900E8" w:rsidR="00645D35" w:rsidRDefault="00587577" w:rsidP="008E10C9">
      <w:proofErr w:type="spellStart"/>
      <w:r>
        <w:t>HoboR</w:t>
      </w:r>
      <w:proofErr w:type="spellEnd"/>
      <w:r>
        <w:t xml:space="preserve"> </w:t>
      </w:r>
      <w:r w:rsidR="0066782F">
        <w:t>is an R package (R Core Team, 2024) for efficiently processing large datasets obtained from</w:t>
      </w:r>
      <w:r w:rsidR="00B7386E">
        <w:t xml:space="preserve"> weather stations and data loggers</w:t>
      </w:r>
      <w:r w:rsidR="0066782F">
        <w:t>. We developed multiple tools designed to import, curate, and summarize weather data in</w:t>
      </w:r>
      <w:r w:rsidR="005A7630">
        <w:t xml:space="preserve"> a</w:t>
      </w:r>
      <w:r w:rsidR="0066782F">
        <w:t xml:space="preserve"> </w:t>
      </w:r>
      <w:commentRangeStart w:id="1"/>
      <w:commentRangeStart w:id="2"/>
      <w:r w:rsidR="004406AA">
        <w:t>CSV</w:t>
      </w:r>
      <w:r w:rsidR="005A7630">
        <w:t xml:space="preserve"> </w:t>
      </w:r>
      <w:commentRangeEnd w:id="1"/>
      <w:r w:rsidR="005A7630">
        <w:rPr>
          <w:rStyle w:val="CommentReference"/>
        </w:rPr>
        <w:commentReference w:id="1"/>
      </w:r>
      <w:commentRangeEnd w:id="2"/>
      <w:r w:rsidR="004406AA">
        <w:rPr>
          <w:rStyle w:val="CommentReference"/>
        </w:rPr>
        <w:commentReference w:id="2"/>
      </w:r>
      <w:r w:rsidR="005A7630">
        <w:t>file</w:t>
      </w:r>
      <w:r w:rsidR="0066782F">
        <w:t xml:space="preserve"> format. Packages to analyze </w:t>
      </w:r>
      <w:r w:rsidR="009C0897">
        <w:t>weather data exist in Turbo Pascal (Pickering et al., 1994)</w:t>
      </w:r>
      <w:r w:rsidR="006D60E6">
        <w:t xml:space="preserve"> and</w:t>
      </w:r>
      <w:r w:rsidR="009C0897">
        <w:t xml:space="preserve"> R</w:t>
      </w:r>
      <w:r w:rsidR="009C0897" w:rsidRPr="009C0897">
        <w:t xml:space="preserve"> </w:t>
      </w:r>
      <w:r w:rsidR="009C0897">
        <w:t>packages</w:t>
      </w:r>
      <w:r w:rsidR="005A7630">
        <w:t xml:space="preserve"> have been developed</w:t>
      </w:r>
      <w:r w:rsidR="009C0897">
        <w:t xml:space="preserve"> to analyze </w:t>
      </w:r>
      <w:r w:rsidR="0066782F">
        <w:t>weather data captured by satellites includ</w:t>
      </w:r>
      <w:r w:rsidR="005A7630">
        <w:t>ing</w:t>
      </w:r>
      <w:r w:rsidR="0066782F">
        <w:t xml:space="preserve"> NASA Power and rnoa (Sparks 2018, </w:t>
      </w:r>
      <w:proofErr w:type="gramStart"/>
      <w:r w:rsidR="0066782F">
        <w:t>Chamberlain</w:t>
      </w:r>
      <w:proofErr w:type="gramEnd"/>
      <w:r w:rsidR="0066782F">
        <w:t xml:space="preserve"> and Hocking, 2023). </w:t>
      </w:r>
      <w:r w:rsidR="005A7630">
        <w:t xml:space="preserve">In contrast, </w:t>
      </w:r>
      <w:proofErr w:type="spellStart"/>
      <w:r w:rsidR="00801EA2">
        <w:t>hoboR</w:t>
      </w:r>
      <w:proofErr w:type="spellEnd"/>
      <w:r w:rsidR="00801EA2">
        <w:t xml:space="preserve"> automat</w:t>
      </w:r>
      <w:r w:rsidR="006D60E6">
        <w:t>es</w:t>
      </w:r>
      <w:r w:rsidR="00801EA2">
        <w:t xml:space="preserve"> these tasks by loading the CSV files into a data frame adaptable to HOBO sensor inputs, significantly reducing the time and effort required for data handling and </w:t>
      </w:r>
      <w:proofErr w:type="gramStart"/>
      <w:r w:rsidR="00801EA2">
        <w:t>management</w:t>
      </w:r>
      <w:r w:rsidR="006D60E6">
        <w:t>,</w:t>
      </w:r>
      <w:r w:rsidR="00801EA2">
        <w:t xml:space="preserve"> and</w:t>
      </w:r>
      <w:proofErr w:type="gramEnd"/>
      <w:r w:rsidR="00801EA2">
        <w:t xml:space="preserve"> increasing the accuracy and reproducibility of the analysis. </w:t>
      </w:r>
      <w:proofErr w:type="spellStart"/>
      <w:r w:rsidR="00801EA2">
        <w:t>HoboR</w:t>
      </w:r>
      <w:proofErr w:type="spellEnd"/>
      <w:r w:rsidR="00571CFD">
        <w:t xml:space="preserve"> </w:t>
      </w:r>
      <w:r w:rsidR="005A7630">
        <w:t>removes</w:t>
      </w:r>
      <w:r w:rsidR="00571CFD">
        <w:t xml:space="preserve"> </w:t>
      </w:r>
      <w:r w:rsidR="0066782F">
        <w:t>duplicate entries</w:t>
      </w:r>
      <w:r w:rsidR="009C0897">
        <w:t>,</w:t>
      </w:r>
      <w:r w:rsidR="0066782F">
        <w:t xml:space="preserve"> summariz</w:t>
      </w:r>
      <w:r w:rsidR="005A7630">
        <w:t>es</w:t>
      </w:r>
      <w:r w:rsidR="009C0897">
        <w:t xml:space="preserve"> the</w:t>
      </w:r>
      <w:r w:rsidR="0066782F">
        <w:t xml:space="preserve"> data by time interval</w:t>
      </w:r>
      <w:r w:rsidR="005A7630">
        <w:t>s</w:t>
      </w:r>
      <w:r w:rsidR="0066782F">
        <w:t xml:space="preserve"> (minutes, hours, and/or days), and subset</w:t>
      </w:r>
      <w:r w:rsidR="005A7630">
        <w:t>s</w:t>
      </w:r>
      <w:r w:rsidR="0066782F">
        <w:t xml:space="preserve"> files by </w:t>
      </w:r>
      <w:r w:rsidR="00801EA2">
        <w:t>user-</w:t>
      </w:r>
      <w:r w:rsidR="005A7630">
        <w:t xml:space="preserve">determined </w:t>
      </w:r>
      <w:r w:rsidR="0066782F">
        <w:t>ranges. The package can also</w:t>
      </w:r>
      <w:r w:rsidR="00BC3136">
        <w:t xml:space="preserve"> identify and</w:t>
      </w:r>
      <w:r w:rsidR="0066782F">
        <w:t xml:space="preserve"> address common data quality and accuracy issues related to sensor failures, out-of-range entries</w:t>
      </w:r>
      <w:r w:rsidR="005A7630">
        <w:t>,</w:t>
      </w:r>
      <w:r w:rsidR="0066782F">
        <w:t xml:space="preserve"> time zone discrepancies, and </w:t>
      </w:r>
      <w:commentRangeStart w:id="3"/>
      <w:commentRangeStart w:id="4"/>
      <w:r w:rsidR="0066782F">
        <w:t>data formats</w:t>
      </w:r>
      <w:commentRangeEnd w:id="3"/>
      <w:r w:rsidR="00354380">
        <w:rPr>
          <w:rStyle w:val="CommentReference"/>
        </w:rPr>
        <w:commentReference w:id="3"/>
      </w:r>
      <w:commentRangeEnd w:id="4"/>
      <w:r w:rsidR="00F9732B">
        <w:rPr>
          <w:rStyle w:val="CommentReference"/>
        </w:rPr>
        <w:commentReference w:id="4"/>
      </w:r>
      <w:r w:rsidR="0066782F">
        <w:t xml:space="preserve">. </w:t>
      </w:r>
    </w:p>
    <w:p w14:paraId="331D9B54" w14:textId="77777777" w:rsidR="0066782F" w:rsidRDefault="0066782F" w:rsidP="00706231">
      <w:pPr>
        <w:jc w:val="both"/>
      </w:pPr>
    </w:p>
    <w:p w14:paraId="7AB84B69" w14:textId="2D6C3FBF" w:rsidR="001801B1" w:rsidRDefault="001801B1" w:rsidP="00E44B6E">
      <w:r>
        <w:t xml:space="preserve">Developing software </w:t>
      </w:r>
      <w:r w:rsidR="00870591">
        <w:t xml:space="preserve">to automate </w:t>
      </w:r>
      <w:r w:rsidR="00E44B6E">
        <w:t xml:space="preserve">the </w:t>
      </w:r>
      <w:r>
        <w:t>processing</w:t>
      </w:r>
      <w:r w:rsidR="00E44B6E">
        <w:t xml:space="preserve"> of</w:t>
      </w:r>
      <w:r w:rsidR="00BC3136">
        <w:t xml:space="preserve"> data collected by</w:t>
      </w:r>
      <w:r>
        <w:t xml:space="preserve"> weather station</w:t>
      </w:r>
      <w:r w:rsidR="00E44B6E">
        <w:t>s</w:t>
      </w:r>
      <w:r>
        <w:t xml:space="preserve"> and data logger</w:t>
      </w:r>
      <w:r w:rsidR="00E44B6E">
        <w:t xml:space="preserve">s </w:t>
      </w:r>
      <w:r w:rsidR="00571CFD">
        <w:t>can</w:t>
      </w:r>
      <w:r w:rsidR="00870591">
        <w:t xml:space="preserve"> </w:t>
      </w:r>
      <w:r>
        <w:t xml:space="preserve">facilitate the analysis of </w:t>
      </w:r>
      <w:r w:rsidR="00571CFD">
        <w:t>local weather and microclimate</w:t>
      </w:r>
      <w:r w:rsidR="004168AA">
        <w:t xml:space="preserve"> patterns</w:t>
      </w:r>
      <w:r w:rsidR="006D60E6">
        <w:t>.</w:t>
      </w:r>
      <w:r w:rsidR="004168AA">
        <w:t xml:space="preserve"> </w:t>
      </w:r>
      <w:r w:rsidR="006D60E6">
        <w:t xml:space="preserve">Typically this data is used to </w:t>
      </w:r>
      <w:r w:rsidR="004168AA">
        <w:t>correlat</w:t>
      </w:r>
      <w:r w:rsidR="006D60E6">
        <w:t>e</w:t>
      </w:r>
      <w:r w:rsidR="004168AA">
        <w:t xml:space="preserve"> meteorological </w:t>
      </w:r>
      <w:r w:rsidR="006D60E6">
        <w:t xml:space="preserve">measurements </w:t>
      </w:r>
      <w:r w:rsidR="004168AA">
        <w:t xml:space="preserve">with </w:t>
      </w:r>
      <w:r>
        <w:t>epidemiological</w:t>
      </w:r>
      <w:r w:rsidR="00E44B6E">
        <w:t xml:space="preserve"> process</w:t>
      </w:r>
      <w:r w:rsidR="001B3658">
        <w:t>es</w:t>
      </w:r>
      <w:r w:rsidR="00E44B6E">
        <w:t>,</w:t>
      </w:r>
      <w:r>
        <w:t xml:space="preserve"> </w:t>
      </w:r>
      <w:r w:rsidR="001B3658">
        <w:t>species composition,</w:t>
      </w:r>
      <w:r w:rsidR="00E44B6E">
        <w:t xml:space="preserve"> and </w:t>
      </w:r>
      <w:r w:rsidR="006D60E6">
        <w:t xml:space="preserve">a variety </w:t>
      </w:r>
      <w:r w:rsidR="00E44B6E">
        <w:t>agricultur</w:t>
      </w:r>
      <w:r w:rsidR="006D60E6">
        <w:t>al applications</w:t>
      </w:r>
      <w:r w:rsidR="00E44B6E">
        <w:t xml:space="preserve"> </w:t>
      </w:r>
      <w:r>
        <w:t>(</w:t>
      </w:r>
      <w:proofErr w:type="spellStart"/>
      <w:r w:rsidR="00E44B6E">
        <w:t>Hachimi</w:t>
      </w:r>
      <w:proofErr w:type="spellEnd"/>
      <w:r w:rsidR="00E44B6E">
        <w:t xml:space="preserve"> et al., 2022, </w:t>
      </w:r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 xml:space="preserve">. </w:t>
      </w:r>
      <w:r w:rsidR="005C1C79">
        <w:t>Conversely</w:t>
      </w:r>
      <w:r w:rsidR="00E44B6E">
        <w:t>, traditional spreadsheet interfaces pose a</w:t>
      </w:r>
      <w:r w:rsidR="005C1C79">
        <w:t>n inherent</w:t>
      </w:r>
      <w:r w:rsidR="00E44B6E">
        <w:t xml:space="preserve"> challenge when handling data from large and complex studies</w:t>
      </w:r>
      <w:r w:rsidR="001B3658">
        <w:t>,</w:t>
      </w:r>
      <w:r w:rsidR="00E44B6E">
        <w:t xml:space="preserve"> </w:t>
      </w:r>
      <w:r w:rsidR="001B3658">
        <w:t>m</w:t>
      </w:r>
      <w:r w:rsidR="00E44B6E">
        <w:t>aking manag</w:t>
      </w:r>
      <w:r w:rsidR="002130B0">
        <w:t xml:space="preserve">ing and curating </w:t>
      </w:r>
      <w:r w:rsidR="001B3658">
        <w:t xml:space="preserve">these datasets time-consuming and </w:t>
      </w:r>
      <w:r w:rsidR="00801EA2">
        <w:t>error prone</w:t>
      </w:r>
      <w:r w:rsidR="00E44B6E">
        <w:t xml:space="preserve">. In many cases, the spreadsheet-based interfaces </w:t>
      </w:r>
      <w:r w:rsidR="006D60E6">
        <w:t xml:space="preserve">may </w:t>
      </w:r>
      <w:r w:rsidR="00801EA2">
        <w:t>be unable to handle an entire dataset and</w:t>
      </w:r>
      <w:r w:rsidR="006D60E6">
        <w:t>/or</w:t>
      </w:r>
      <w:r w:rsidR="00801EA2">
        <w:t xml:space="preserve"> cannot simply remove redundant data</w:t>
      </w:r>
      <w:r w:rsidR="00E44B6E">
        <w:t>.</w:t>
      </w:r>
      <w:r w:rsidR="001B3658">
        <w:t xml:space="preserve"> </w:t>
      </w:r>
      <w:r>
        <w:t>The integration of advanced algorithms and user-friendly software</w:t>
      </w:r>
      <w:r w:rsidR="00681F5D">
        <w:t xml:space="preserve"> </w:t>
      </w:r>
      <w:r>
        <w:t xml:space="preserve">makes </w:t>
      </w:r>
      <w:proofErr w:type="spellStart"/>
      <w:r w:rsidR="006D60E6">
        <w:t>h</w:t>
      </w:r>
      <w:r w:rsidR="005C1C79">
        <w:t>oboR</w:t>
      </w:r>
      <w:proofErr w:type="spellEnd"/>
      <w:r>
        <w:t xml:space="preserve"> </w:t>
      </w:r>
      <w:r>
        <w:lastRenderedPageBreak/>
        <w:t xml:space="preserve">accessible to </w:t>
      </w:r>
      <w:r w:rsidR="00801EA2">
        <w:t>researchers and</w:t>
      </w:r>
      <w:r w:rsidR="00354380">
        <w:t xml:space="preserve"> programmers</w:t>
      </w:r>
      <w:r w:rsidR="006D60E6">
        <w:t xml:space="preserve"> with differing levels of experience. Facilitating</w:t>
      </w:r>
      <w:r w:rsidR="00681F5D">
        <w:t xml:space="preserve"> </w:t>
      </w:r>
      <w:proofErr w:type="gramStart"/>
      <w:r>
        <w:t>the  implement</w:t>
      </w:r>
      <w:r w:rsidR="006D60E6">
        <w:t>ation</w:t>
      </w:r>
      <w:proofErr w:type="gramEnd"/>
      <w:r w:rsidR="006D60E6">
        <w:t xml:space="preserve"> of</w:t>
      </w:r>
      <w:r w:rsidR="00354380">
        <w:t xml:space="preserve"> meteorological data</w:t>
      </w:r>
      <w:r>
        <w:t xml:space="preserve"> in plant pathology and disease</w:t>
      </w:r>
      <w:r w:rsidR="00681F5D">
        <w:t xml:space="preserve"> </w:t>
      </w:r>
      <w:r>
        <w:t xml:space="preserve">ecology </w:t>
      </w:r>
      <w:r w:rsidR="006D60E6">
        <w:t>to improve</w:t>
      </w:r>
      <w:r>
        <w:t xml:space="preserve"> management (Garrett et al., 2023).</w:t>
      </w:r>
      <w:r w:rsidR="00681F5D">
        <w:t xml:space="preserve"> </w:t>
      </w:r>
      <w:r>
        <w:t>To our knowledge, no</w:t>
      </w:r>
      <w:r w:rsidR="009B5CE3">
        <w:t xml:space="preserve"> R</w:t>
      </w:r>
      <w:r>
        <w:t xml:space="preserve"> packages are available for </w:t>
      </w:r>
      <w:r w:rsidR="00801EA2">
        <w:t>collecting and analyzing</w:t>
      </w:r>
      <w:r>
        <w:t xml:space="preserve"> </w:t>
      </w:r>
      <w:r w:rsidR="00354380">
        <w:t>large meteorological data sets collected from HOBO weather station</w:t>
      </w:r>
      <w:r>
        <w:t>s.</w:t>
      </w:r>
    </w:p>
    <w:p w14:paraId="0A556D96" w14:textId="77777777" w:rsidR="00222BD1" w:rsidRDefault="00222BD1" w:rsidP="00222BD1">
      <w:pPr>
        <w:jc w:val="both"/>
      </w:pPr>
    </w:p>
    <w:p w14:paraId="506830A3" w14:textId="3D6F7842" w:rsidR="001B3658" w:rsidRDefault="00F64B0D" w:rsidP="001B3658">
      <w:pPr>
        <w:jc w:val="both"/>
      </w:pPr>
      <w:r>
        <w:t xml:space="preserve">Weather station data can be logged at various time intervals for different types of sensors, including </w:t>
      </w:r>
      <w:commentRangeStart w:id="5"/>
      <w:commentRangeStart w:id="6"/>
      <w:r>
        <w:t>rain gauges, temperature, relative humidity (RH),</w:t>
      </w:r>
      <w:r w:rsidR="00354380">
        <w:t xml:space="preserve"> leaf wetness,</w:t>
      </w:r>
      <w:r>
        <w:t xml:space="preserve"> and</w:t>
      </w:r>
      <w:r w:rsidR="00354380">
        <w:t xml:space="preserve"> solar</w:t>
      </w:r>
      <w:r>
        <w:t xml:space="preserve"> radiation</w:t>
      </w:r>
      <w:commentRangeEnd w:id="5"/>
      <w:r w:rsidR="00354380">
        <w:rPr>
          <w:rStyle w:val="CommentReference"/>
        </w:rPr>
        <w:commentReference w:id="5"/>
      </w:r>
      <w:commentRangeEnd w:id="6"/>
      <w:r w:rsidR="00F9732B">
        <w:rPr>
          <w:rStyle w:val="CommentReference"/>
        </w:rPr>
        <w:commentReference w:id="6"/>
      </w:r>
      <w:r>
        <w:t xml:space="preserve">. </w:t>
      </w:r>
      <w:r w:rsidR="00222BD1">
        <w:t xml:space="preserve"> </w:t>
      </w:r>
      <w:r w:rsidR="001B3658">
        <w:t xml:space="preserve">The main functions of </w:t>
      </w:r>
      <w:proofErr w:type="spellStart"/>
      <w:r w:rsidR="002130B0">
        <w:t>h</w:t>
      </w:r>
      <w:r w:rsidR="00587577">
        <w:t>oboR</w:t>
      </w:r>
      <w:proofErr w:type="spellEnd"/>
      <w:r w:rsidR="00587577">
        <w:t xml:space="preserve"> </w:t>
      </w:r>
      <w:r w:rsidR="001B3658">
        <w:t xml:space="preserve">implement dynamic interpretation programming, </w:t>
      </w:r>
      <w:r w:rsidR="006D60E6">
        <w:t xml:space="preserve">which enables </w:t>
      </w:r>
      <w:r w:rsidR="001B3658">
        <w:t xml:space="preserve">the </w:t>
      </w:r>
      <w:r w:rsidR="00EA2CA7">
        <w:t xml:space="preserve">independent </w:t>
      </w:r>
      <w:r w:rsidR="001B3658">
        <w:t xml:space="preserve">processing of spreadsheets for any number of sensors and </w:t>
      </w:r>
      <w:r w:rsidR="00EA2CA7">
        <w:t>allows</w:t>
      </w:r>
      <w:r w:rsidR="001B3658">
        <w:t xml:space="preserve"> data </w:t>
      </w:r>
      <w:r w:rsidR="00EA2CA7">
        <w:t xml:space="preserve">to be transposed </w:t>
      </w:r>
      <w:r w:rsidR="001B3658">
        <w:t xml:space="preserve">into a range of initial column structures. </w:t>
      </w:r>
      <w:r>
        <w:t>Among the challenges in recording</w:t>
      </w:r>
      <w:r w:rsidR="005C1C79">
        <w:t xml:space="preserve"> meteorological</w:t>
      </w:r>
      <w:r>
        <w:t xml:space="preserve"> data are the </w:t>
      </w:r>
      <w:r w:rsidR="005C1C79">
        <w:t xml:space="preserve">various </w:t>
      </w:r>
      <w:r>
        <w:t>errors that occur</w:t>
      </w:r>
      <w:r w:rsidR="005C1C79">
        <w:t xml:space="preserve"> during data collection</w:t>
      </w:r>
      <w:r w:rsidR="00354380">
        <w:t>. For example, these errors could include</w:t>
      </w:r>
      <w:r>
        <w:t xml:space="preserve"> </w:t>
      </w:r>
      <w:r w:rsidR="006D60E6">
        <w:t>damage to the logger</w:t>
      </w:r>
      <w:r>
        <w:t xml:space="preserve">, debris blocking the sensors, battery replacement, and malfunctioning sensors or loggers. These issues can result in multiple entries that might be challenging and time-consuming to detect, correct, and curate in tabular </w:t>
      </w:r>
      <w:r w:rsidR="00354380">
        <w:t>format</w:t>
      </w:r>
      <w:r>
        <w:t xml:space="preserve">. </w:t>
      </w:r>
      <w:r w:rsidR="00222BD1">
        <w:t xml:space="preserve">The </w:t>
      </w:r>
      <w:r w:rsidR="00843383">
        <w:t>package output</w:t>
      </w:r>
      <w:r w:rsidR="006D60E6">
        <w:t xml:space="preserve"> includes</w:t>
      </w:r>
      <w:r w:rsidR="00843383">
        <w:t xml:space="preserve"> the </w:t>
      </w:r>
      <w:r w:rsidR="00222BD1">
        <w:t>summary statistics</w:t>
      </w:r>
      <w:r w:rsidR="006D60E6">
        <w:t xml:space="preserve"> of</w:t>
      </w:r>
      <w:r w:rsidR="00222BD1">
        <w:t xml:space="preserve"> </w:t>
      </w:r>
      <w:r>
        <w:t>the minimum, maximum, mean, and standard deviation</w:t>
      </w:r>
      <w:r w:rsidR="00843383">
        <w:t xml:space="preserve"> and can be rounded to the nearest minute, hour, or day</w:t>
      </w:r>
      <w:r w:rsidR="006D60E6">
        <w:t>.</w:t>
      </w:r>
      <w:r>
        <w:t xml:space="preserve"> </w:t>
      </w:r>
      <w:r w:rsidR="006D60E6">
        <w:t>Other</w:t>
      </w:r>
      <w:r>
        <w:t xml:space="preserve"> functions</w:t>
      </w:r>
      <w:r w:rsidR="006D60E6">
        <w:t xml:space="preserve"> were developed</w:t>
      </w:r>
      <w:r>
        <w:t xml:space="preserve"> t</w:t>
      </w:r>
      <w:r w:rsidR="00EA2CA7">
        <w:t>o</w:t>
      </w:r>
      <w:r>
        <w:t xml:space="preserve"> help summarize the data by time intervals and </w:t>
      </w:r>
      <w:r w:rsidR="006D60E6">
        <w:t>different</w:t>
      </w:r>
      <w:r w:rsidR="00222BD1">
        <w:t xml:space="preserve"> range</w:t>
      </w:r>
      <w:r w:rsidR="006D60E6">
        <w:t>s</w:t>
      </w:r>
      <w:r w:rsidR="00222BD1">
        <w:t xml:space="preserve"> of dates</w:t>
      </w:r>
      <w:r>
        <w:t>.</w:t>
      </w:r>
      <w:r w:rsidR="00222BD1">
        <w:t xml:space="preserve"> </w:t>
      </w:r>
      <w:r>
        <w:t>Additional</w:t>
      </w:r>
      <w:r w:rsidR="00027B1F">
        <w:t xml:space="preserve">ly, </w:t>
      </w:r>
      <w:proofErr w:type="spellStart"/>
      <w:r w:rsidR="006D60E6">
        <w:t>hoboR</w:t>
      </w:r>
      <w:proofErr w:type="spellEnd"/>
      <w:r w:rsidR="00027B1F">
        <w:t xml:space="preserve"> can help identify and replace unrealistic values</w:t>
      </w:r>
      <w:r w:rsidR="006D60E6">
        <w:t>. We have also</w:t>
      </w:r>
      <w:r w:rsidR="00027B1F">
        <w:t xml:space="preserve"> </w:t>
      </w:r>
      <w:r w:rsidR="006D60E6">
        <w:t>developed a</w:t>
      </w:r>
      <w:r w:rsidR="00027B1F">
        <w:t xml:space="preserve"> framework to</w:t>
      </w:r>
      <w:r w:rsidR="00222BD1">
        <w:t xml:space="preserve"> calibrate and correct the variation </w:t>
      </w:r>
      <w:r w:rsidR="009B5CE3">
        <w:t xml:space="preserve">among </w:t>
      </w:r>
      <w:r w:rsidR="00222BD1">
        <w:t>data loggers</w:t>
      </w:r>
      <w:r w:rsidR="00F35291">
        <w:t xml:space="preserve"> (Fig. 1)</w:t>
      </w:r>
      <w:r w:rsidR="00222BD1"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444C584D" w:rsidR="00222BD1" w:rsidRDefault="006518A2" w:rsidP="00C97D97">
      <w:pPr>
        <w:jc w:val="center"/>
      </w:pPr>
      <w:r>
        <w:rPr>
          <w:noProof/>
        </w:rPr>
        <w:drawing>
          <wp:inline distT="0" distB="0" distL="0" distR="0" wp14:anchorId="3FE449FB" wp14:editId="65573344">
            <wp:extent cx="5943600" cy="2993390"/>
            <wp:effectExtent l="0" t="0" r="0" b="3810"/>
            <wp:docPr id="3208029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02998" name="Picture 1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988" w14:textId="786554D7" w:rsidR="00870591" w:rsidRDefault="00F35291" w:rsidP="001801B1">
      <w:r>
        <w:t xml:space="preserve">Fig. 1) </w:t>
      </w:r>
      <w:r w:rsidR="006518A2">
        <w:t>A workflow illustrating the steps recommended</w:t>
      </w:r>
      <w:r w:rsidR="007F08DD">
        <w:t xml:space="preserve"> for the</w:t>
      </w:r>
      <w:r w:rsidR="006518A2">
        <w:t xml:space="preserve"> </w:t>
      </w:r>
      <w:proofErr w:type="spellStart"/>
      <w:r w:rsidR="007F08DD">
        <w:t>hoboR</w:t>
      </w:r>
      <w:proofErr w:type="spellEnd"/>
      <w:r w:rsidR="007F08DD">
        <w:t xml:space="preserve"> </w:t>
      </w:r>
      <w:r w:rsidR="006518A2">
        <w:t>package: d</w:t>
      </w:r>
      <w:r>
        <w:t xml:space="preserve">ata parsing </w:t>
      </w:r>
      <w:r w:rsidR="00EA2CA7">
        <w:t xml:space="preserve">and </w:t>
      </w:r>
      <w:r>
        <w:t>summary</w:t>
      </w:r>
      <w:r w:rsidR="006D60E6">
        <w:t>.</w:t>
      </w:r>
      <w:r>
        <w:t xml:space="preserve"> subset of entries, quality check</w:t>
      </w:r>
      <w:r w:rsidR="00012D35">
        <w:t>ing</w:t>
      </w:r>
      <w:r>
        <w:t>, and summary statistic</w:t>
      </w:r>
      <w:r w:rsidR="006D60E6">
        <w:t>s</w:t>
      </w:r>
      <w:r>
        <w:t xml:space="preserve">. </w:t>
      </w:r>
      <w:r w:rsidR="00012D35">
        <w:t>O</w:t>
      </w:r>
      <w:r>
        <w:t>ptional calibration step</w:t>
      </w:r>
      <w:r w:rsidR="00012D35">
        <w:t>s</w:t>
      </w:r>
      <w:r>
        <w:t xml:space="preserve"> for HOBO data loggers. Discontinuous lines </w:t>
      </w:r>
      <w:r w:rsidR="00012D35">
        <w:t>are optional</w:t>
      </w:r>
      <w:r w:rsidR="00587577">
        <w:t>;</w:t>
      </w:r>
      <w:r>
        <w:t xml:space="preserve"> solid lines represent the recommended pipeline </w:t>
      </w:r>
      <w:r w:rsidR="00012D35">
        <w:t>for</w:t>
      </w:r>
      <w:r>
        <w:t xml:space="preserve"> HOBO data analysis.</w:t>
      </w:r>
    </w:p>
    <w:p w14:paraId="55293E2E" w14:textId="77777777" w:rsidR="00F35291" w:rsidRDefault="00F35291" w:rsidP="001801B1"/>
    <w:p w14:paraId="0B31F9ED" w14:textId="7CB0D8A9" w:rsidR="001801B1" w:rsidRPr="00C97D97" w:rsidRDefault="001801B1" w:rsidP="001801B1">
      <w:pPr>
        <w:rPr>
          <w:b/>
          <w:bCs/>
        </w:rPr>
      </w:pPr>
      <w:r w:rsidRPr="00C97D97">
        <w:rPr>
          <w:b/>
          <w:bCs/>
        </w:rPr>
        <w:t>Example</w:t>
      </w:r>
    </w:p>
    <w:p w14:paraId="5AA52055" w14:textId="77777777" w:rsidR="00870591" w:rsidRDefault="00870591" w:rsidP="001801B1"/>
    <w:p w14:paraId="3235B87D" w14:textId="09DB5410" w:rsidR="001801B1" w:rsidRDefault="001801B1" w:rsidP="001801B1">
      <w:r>
        <w:lastRenderedPageBreak/>
        <w:t xml:space="preserve">A test dataset is provided with the </w:t>
      </w:r>
      <w:proofErr w:type="spellStart"/>
      <w:r w:rsidR="00C97D97">
        <w:t>h</w:t>
      </w:r>
      <w:r w:rsidR="00587577">
        <w:t>oboR</w:t>
      </w:r>
      <w:proofErr w:type="spellEnd"/>
      <w:r w:rsidR="00587577">
        <w:t xml:space="preserve"> </w:t>
      </w:r>
      <w:r>
        <w:t xml:space="preserve">package. This data set was collected </w:t>
      </w:r>
      <w:r w:rsidR="004406AA">
        <w:t xml:space="preserve">in </w:t>
      </w:r>
      <w:r>
        <w:t>Brookin</w:t>
      </w:r>
      <w:r w:rsidR="006D60E6">
        <w:t>g</w:t>
      </w:r>
      <w:r>
        <w:t>s, Oregon, between August to December 2021 (Fig. 1). We tested</w:t>
      </w:r>
      <w:r w:rsidR="006D4F7B">
        <w:t xml:space="preserve"> the package</w:t>
      </w:r>
      <w:r>
        <w:t xml:space="preserve"> </w:t>
      </w:r>
      <w:r w:rsidR="006D4F7B">
        <w:t>using</w:t>
      </w:r>
      <w:r>
        <w:t xml:space="preserve"> </w:t>
      </w:r>
      <w:r w:rsidR="00C97D97">
        <w:t>partial datasets</w:t>
      </w:r>
      <w:r>
        <w:t xml:space="preserve"> from different weather stations</w:t>
      </w:r>
      <w:r w:rsidR="00027B1F">
        <w:t xml:space="preserve"> and data loggers.</w:t>
      </w:r>
      <w:r>
        <w:t xml:space="preserve"> </w:t>
      </w:r>
      <w:r w:rsidR="00027B1F">
        <w:t xml:space="preserve">A </w:t>
      </w:r>
      <w:r>
        <w:t xml:space="preserve">full dataset </w:t>
      </w:r>
      <w:r w:rsidR="00027B1F">
        <w:t xml:space="preserve">consists </w:t>
      </w:r>
      <w:r>
        <w:t>of millions of</w:t>
      </w:r>
    </w:p>
    <w:p w14:paraId="707ACB95" w14:textId="53644BA0" w:rsidR="00571CFD" w:rsidRDefault="001801B1" w:rsidP="00571CFD">
      <w:r>
        <w:t>entries</w:t>
      </w:r>
      <w:r w:rsidR="00571CFD">
        <w:t xml:space="preserve">. The code </w:t>
      </w:r>
      <w:r w:rsidR="00027B1F">
        <w:t>is</w:t>
      </w:r>
      <w:r w:rsidR="00571CFD">
        <w:t xml:space="preserve"> reproduced below</w:t>
      </w:r>
      <w:r w:rsidR="00027B1F">
        <w:t>.</w:t>
      </w:r>
    </w:p>
    <w:p w14:paraId="7F1E0B2C" w14:textId="48A90D6F" w:rsidR="001801B1" w:rsidRDefault="001801B1" w:rsidP="001801B1"/>
    <w:p w14:paraId="20F61E5C" w14:textId="4584556E" w:rsidR="005C2337" w:rsidRPr="00C97D97" w:rsidRDefault="005C2337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```R</w:t>
      </w:r>
    </w:p>
    <w:p w14:paraId="3E9FA101" w14:textId="51C9BAD0" w:rsidR="001801B1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commentRangeStart w:id="7"/>
      <w:commentRangeStart w:id="8"/>
      <w:r w:rsidRPr="00C97D97">
        <w:rPr>
          <w:rFonts w:ascii="American Typewriter" w:hAnsi="American Typewriter"/>
          <w:sz w:val="21"/>
          <w:szCs w:val="21"/>
        </w:rPr>
        <w:t>library</w:t>
      </w:r>
      <w:commentRangeEnd w:id="7"/>
      <w:r w:rsidR="00870591">
        <w:rPr>
          <w:rStyle w:val="CommentReference"/>
        </w:rPr>
        <w:commentReference w:id="7"/>
      </w:r>
      <w:commentRangeEnd w:id="8"/>
      <w:r w:rsidR="00027B1F">
        <w:rPr>
          <w:rStyle w:val="CommentReference"/>
        </w:rPr>
        <w:commentReference w:id="8"/>
      </w:r>
      <w:r w:rsidRPr="00C97D97">
        <w:rPr>
          <w:rFonts w:ascii="American Typewriter" w:hAnsi="American Typewriter"/>
          <w:sz w:val="21"/>
          <w:szCs w:val="21"/>
        </w:rPr>
        <w:t>(</w:t>
      </w:r>
      <w:proofErr w:type="spellStart"/>
      <w:r w:rsidR="00C032DE" w:rsidRPr="00C97D97">
        <w:rPr>
          <w:rFonts w:ascii="American Typewriter" w:hAnsi="American Typewriter"/>
          <w:sz w:val="21"/>
          <w:szCs w:val="21"/>
        </w:rPr>
        <w:t>hob</w:t>
      </w:r>
      <w:r w:rsidR="00C97D97">
        <w:rPr>
          <w:rFonts w:ascii="American Typewriter" w:hAnsi="American Typewriter"/>
          <w:sz w:val="21"/>
          <w:szCs w:val="21"/>
        </w:rPr>
        <w:t>oR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)</w:t>
      </w:r>
    </w:p>
    <w:p w14:paraId="3AE2FB53" w14:textId="4638BC06" w:rsidR="00012D35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# Standard Analysis</w:t>
      </w:r>
    </w:p>
    <w:p w14:paraId="0CF06D2C" w14:textId="16F8852E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# Add the PATH to your sites for weather data (from </w:t>
      </w:r>
      <w:r w:rsidR="00C97D97">
        <w:rPr>
          <w:rFonts w:ascii="American Typewriter" w:hAnsi="American Typewriter"/>
          <w:sz w:val="21"/>
          <w:szCs w:val="21"/>
        </w:rPr>
        <w:t>HOBO</w:t>
      </w:r>
      <w:r w:rsidRPr="00C97D97">
        <w:rPr>
          <w:rFonts w:ascii="American Typewriter" w:hAnsi="American Typewriter"/>
          <w:sz w:val="21"/>
          <w:szCs w:val="21"/>
        </w:rPr>
        <w:t>)</w:t>
      </w:r>
    </w:p>
    <w:p w14:paraId="7E98E13C" w14:textId="51FF7C90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path = (</w:t>
      </w:r>
      <w:proofErr w:type="gramStart"/>
      <w:r w:rsidRPr="00C97D97">
        <w:rPr>
          <w:rFonts w:ascii="American Typewriter" w:hAnsi="American Typewriter"/>
          <w:sz w:val="21"/>
          <w:szCs w:val="21"/>
        </w:rPr>
        <w:t>"</w:t>
      </w:r>
      <w:r w:rsidR="00012D35">
        <w:rPr>
          <w:rFonts w:ascii="American Typewriter" w:hAnsi="American Typewriter"/>
          <w:sz w:val="21"/>
          <w:szCs w:val="21"/>
        </w:rPr>
        <w:t>.</w:t>
      </w:r>
      <w:r w:rsidRPr="00C97D97">
        <w:rPr>
          <w:rFonts w:ascii="American Typewriter" w:hAnsi="American Typewriter"/>
          <w:sz w:val="21"/>
          <w:szCs w:val="21"/>
        </w:rPr>
        <w:t>/</w:t>
      </w:r>
      <w:proofErr w:type="gramEnd"/>
      <w:r w:rsidRPr="00C97D97">
        <w:rPr>
          <w:rFonts w:ascii="American Typewriter" w:hAnsi="American Typewriter"/>
          <w:sz w:val="21"/>
          <w:szCs w:val="21"/>
        </w:rPr>
        <w:t>site_</w:t>
      </w:r>
      <w:r w:rsidR="00C97D97">
        <w:rPr>
          <w:rFonts w:ascii="American Typewriter" w:hAnsi="American Typewriter"/>
          <w:sz w:val="21"/>
          <w:szCs w:val="21"/>
        </w:rPr>
        <w:t>12</w:t>
      </w:r>
      <w:r w:rsidRPr="00C97D97">
        <w:rPr>
          <w:rFonts w:ascii="American Typewriter" w:hAnsi="American Typewriter"/>
          <w:sz w:val="21"/>
          <w:szCs w:val="21"/>
        </w:rPr>
        <w:t>")</w:t>
      </w:r>
    </w:p>
    <w:p w14:paraId="4A05BA1A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files &lt;-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hobinder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>path, header = T, skip = 1) # loading all hobo files</w:t>
      </w:r>
    </w:p>
    <w:p w14:paraId="3FCB8EDE" w14:textId="2B2FA5F4" w:rsidR="00012D35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cleaned &lt;-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hobocleaner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>files, format = 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ymd</w:t>
      </w:r>
      <w:proofErr w:type="spellEnd"/>
      <w:r w:rsidRPr="00C97D97">
        <w:rPr>
          <w:rFonts w:ascii="American Typewriter" w:hAnsi="American Typewriter"/>
          <w:sz w:val="21"/>
          <w:szCs w:val="21"/>
        </w:rPr>
        <w:t>")</w:t>
      </w:r>
      <w:r w:rsidR="005C233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 xml:space="preserve"># </w:t>
      </w:r>
      <w:proofErr w:type="spellStart"/>
      <w:r w:rsidR="005C2337" w:rsidRPr="005B2C26">
        <w:rPr>
          <w:rFonts w:ascii="American Typewriter" w:hAnsi="American Typewriter"/>
          <w:sz w:val="21"/>
          <w:szCs w:val="21"/>
        </w:rPr>
        <w:t>remvoe</w:t>
      </w:r>
      <w:proofErr w:type="spellEnd"/>
      <w:r w:rsidR="005C2337" w:rsidRPr="005B2C26">
        <w:rPr>
          <w:rFonts w:ascii="American Typewriter" w:hAnsi="American Typewriter"/>
          <w:sz w:val="21"/>
          <w:szCs w:val="21"/>
        </w:rPr>
        <w:t xml:space="preserve"> duplicate entries</w:t>
      </w:r>
    </w:p>
    <w:p w14:paraId="7CF9CA1D" w14:textId="77777777" w:rsidR="00012D35" w:rsidRDefault="00012D35" w:rsidP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 xml:space="preserve">sum &lt;- </w:t>
      </w:r>
      <w:proofErr w:type="spellStart"/>
      <w:proofErr w:type="gramStart"/>
      <w:r w:rsidRPr="005B2C26">
        <w:rPr>
          <w:rFonts w:ascii="American Typewriter" w:hAnsi="American Typewriter"/>
          <w:sz w:val="21"/>
          <w:szCs w:val="21"/>
        </w:rPr>
        <w:t>hobotime</w:t>
      </w:r>
      <w:proofErr w:type="spellEnd"/>
      <w:r w:rsidRPr="005B2C26">
        <w:rPr>
          <w:rFonts w:ascii="American Typewriter" w:hAnsi="American Typewriter"/>
          <w:sz w:val="21"/>
          <w:szCs w:val="21"/>
        </w:rPr>
        <w:t>(</w:t>
      </w:r>
      <w:proofErr w:type="gramEnd"/>
      <w:r w:rsidRPr="005B2C26">
        <w:rPr>
          <w:rFonts w:ascii="American Typewriter" w:hAnsi="American Typewriter"/>
          <w:sz w:val="21"/>
          <w:szCs w:val="21"/>
        </w:rPr>
        <w:t xml:space="preserve">cleaned, </w:t>
      </w:r>
      <w:proofErr w:type="spellStart"/>
      <w:r w:rsidRPr="005B2C26">
        <w:rPr>
          <w:rFonts w:ascii="American Typewriter" w:hAnsi="American Typewriter"/>
          <w:sz w:val="21"/>
          <w:szCs w:val="21"/>
        </w:rPr>
        <w:t>summariseby</w:t>
      </w:r>
      <w:proofErr w:type="spellEnd"/>
      <w:r w:rsidRPr="005B2C26">
        <w:rPr>
          <w:rFonts w:ascii="American Typewriter" w:hAnsi="American Typewriter"/>
          <w:sz w:val="21"/>
          <w:szCs w:val="21"/>
        </w:rPr>
        <w:t xml:space="preserve"> = </w:t>
      </w:r>
      <w:r>
        <w:rPr>
          <w:rFonts w:ascii="American Typewriter" w:hAnsi="American Typewriter"/>
          <w:sz w:val="21"/>
          <w:szCs w:val="21"/>
        </w:rPr>
        <w:t>“</w:t>
      </w:r>
      <w:r w:rsidRPr="005B2C26">
        <w:rPr>
          <w:rFonts w:ascii="American Typewriter" w:hAnsi="American Typewriter"/>
          <w:sz w:val="21"/>
          <w:szCs w:val="21"/>
        </w:rPr>
        <w:t>5 mins</w:t>
      </w:r>
      <w:r>
        <w:rPr>
          <w:rFonts w:ascii="American Typewriter" w:hAnsi="American Typewriter"/>
          <w:sz w:val="21"/>
          <w:szCs w:val="21"/>
        </w:rPr>
        <w:t>”</w:t>
      </w:r>
      <w:r w:rsidRPr="005B2C26">
        <w:rPr>
          <w:rFonts w:ascii="American Typewriter" w:hAnsi="American Typewriter"/>
          <w:sz w:val="21"/>
          <w:szCs w:val="21"/>
        </w:rPr>
        <w:t>, na.rm = T) # rounds data every 5 minutes</w:t>
      </w:r>
    </w:p>
    <w:p w14:paraId="0919490F" w14:textId="0339E42E" w:rsidR="001801B1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 xml:space="preserve">summa &lt;- </w:t>
      </w:r>
      <w:proofErr w:type="spellStart"/>
      <w:proofErr w:type="gramStart"/>
      <w:r w:rsidRPr="005B2C26">
        <w:rPr>
          <w:rFonts w:ascii="American Typewriter" w:hAnsi="American Typewriter"/>
          <w:sz w:val="21"/>
          <w:szCs w:val="21"/>
        </w:rPr>
        <w:t>ho</w:t>
      </w:r>
      <w:r>
        <w:rPr>
          <w:rFonts w:ascii="American Typewriter" w:hAnsi="American Typewriter"/>
          <w:sz w:val="21"/>
          <w:szCs w:val="21"/>
        </w:rPr>
        <w:t>bo</w:t>
      </w:r>
      <w:r w:rsidRPr="005B2C26">
        <w:rPr>
          <w:rFonts w:ascii="American Typewriter" w:hAnsi="American Typewriter"/>
          <w:sz w:val="21"/>
          <w:szCs w:val="21"/>
        </w:rPr>
        <w:t>range</w:t>
      </w:r>
      <w:proofErr w:type="spellEnd"/>
      <w:r w:rsidRPr="005B2C26">
        <w:rPr>
          <w:rFonts w:ascii="American Typewriter" w:hAnsi="American Typewriter"/>
          <w:sz w:val="21"/>
          <w:szCs w:val="21"/>
        </w:rPr>
        <w:t>(</w:t>
      </w:r>
      <w:proofErr w:type="gramEnd"/>
      <w:r>
        <w:rPr>
          <w:rFonts w:ascii="American Typewriter" w:hAnsi="American Typewriter"/>
          <w:sz w:val="21"/>
          <w:szCs w:val="21"/>
        </w:rPr>
        <w:t>sum</w:t>
      </w:r>
      <w:r w:rsidRPr="005B2C26">
        <w:rPr>
          <w:rFonts w:ascii="American Typewriter" w:hAnsi="American Typewriter"/>
          <w:sz w:val="21"/>
          <w:szCs w:val="21"/>
        </w:rPr>
        <w:t xml:space="preserve">, start = "2022-08-04", end = "2022-08-10") # select a time </w:t>
      </w:r>
      <w:r>
        <w:rPr>
          <w:rFonts w:ascii="American Typewriter" w:hAnsi="American Typewriter"/>
          <w:sz w:val="21"/>
          <w:szCs w:val="21"/>
        </w:rPr>
        <w:t>range</w:t>
      </w:r>
    </w:p>
    <w:p w14:paraId="28A7AD39" w14:textId="666BA5D4" w:rsidR="00012D35" w:rsidRPr="005B2C26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summary &lt;-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meanhobo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="00012D35">
        <w:rPr>
          <w:rFonts w:ascii="American Typewriter" w:hAnsi="American Typewriter"/>
          <w:sz w:val="21"/>
          <w:szCs w:val="21"/>
        </w:rPr>
        <w:t>summa</w:t>
      </w:r>
      <w:r w:rsidRPr="00C97D97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summariseby</w:t>
      </w:r>
      <w:proofErr w:type="spellEnd"/>
      <w:r w:rsidRPr="00C97D97">
        <w:rPr>
          <w:rFonts w:ascii="American Typewriter" w:hAnsi="American Typewriter"/>
          <w:sz w:val="21"/>
          <w:szCs w:val="21"/>
        </w:rPr>
        <w:t xml:space="preserve"> = "1 day", na.rm = T)</w:t>
      </w:r>
      <w:r w:rsidR="005C233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get the summary statistics by "</w:t>
      </w:r>
      <w:r w:rsidR="00012D35">
        <w:rPr>
          <w:rFonts w:ascii="American Typewriter" w:hAnsi="American Typewriter"/>
          <w:sz w:val="21"/>
          <w:szCs w:val="21"/>
        </w:rPr>
        <w:t>24</w:t>
      </w:r>
      <w:r w:rsidR="005C2337" w:rsidRPr="005B2C26">
        <w:rPr>
          <w:rFonts w:ascii="American Typewriter" w:hAnsi="American Typewriter"/>
          <w:sz w:val="21"/>
          <w:szCs w:val="21"/>
        </w:rPr>
        <w:t xml:space="preserve"> </w:t>
      </w:r>
      <w:r w:rsidR="00012D35">
        <w:rPr>
          <w:rFonts w:ascii="American Typewriter" w:hAnsi="American Typewriter"/>
          <w:sz w:val="21"/>
          <w:szCs w:val="21"/>
        </w:rPr>
        <w:t>h</w:t>
      </w:r>
      <w:r w:rsidR="005C2337" w:rsidRPr="005B2C26">
        <w:rPr>
          <w:rFonts w:ascii="American Typewriter" w:hAnsi="American Typewriter"/>
          <w:sz w:val="21"/>
          <w:szCs w:val="21"/>
        </w:rPr>
        <w:t>"</w:t>
      </w:r>
    </w:p>
    <w:p w14:paraId="71013178" w14:textId="288AAA3C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</w:p>
    <w:p w14:paraId="2F18132A" w14:textId="30D6FFEE" w:rsidR="00012D35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5B2C26">
        <w:rPr>
          <w:rFonts w:ascii="American Typewriter" w:hAnsi="American Typewriter"/>
          <w:sz w:val="21"/>
          <w:szCs w:val="21"/>
        </w:rPr>
        <w:t xml:space="preserve"># </w:t>
      </w:r>
      <w:r>
        <w:rPr>
          <w:rFonts w:ascii="American Typewriter" w:hAnsi="American Typewriter"/>
          <w:sz w:val="21"/>
          <w:szCs w:val="21"/>
        </w:rPr>
        <w:t>Q</w:t>
      </w:r>
      <w:r w:rsidRPr="005B2C26">
        <w:rPr>
          <w:rFonts w:ascii="American Typewriter" w:hAnsi="American Typewriter"/>
          <w:sz w:val="21"/>
          <w:szCs w:val="21"/>
        </w:rPr>
        <w:t xml:space="preserve">uality </w:t>
      </w:r>
      <w:r>
        <w:rPr>
          <w:rFonts w:ascii="American Typewriter" w:hAnsi="American Typewriter"/>
          <w:sz w:val="21"/>
          <w:szCs w:val="21"/>
        </w:rPr>
        <w:t>check</w:t>
      </w:r>
    </w:p>
    <w:p w14:paraId="6968B0A9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impossiblevalues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 xml:space="preserve">cleaned, 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showrows</w:t>
      </w:r>
      <w:proofErr w:type="spellEnd"/>
      <w:r w:rsidRPr="00C97D97">
        <w:rPr>
          <w:rFonts w:ascii="American Typewriter" w:hAnsi="American Typewriter"/>
          <w:sz w:val="21"/>
          <w:szCs w:val="21"/>
        </w:rPr>
        <w:t xml:space="preserve"> = 3) # show impossible values</w:t>
      </w:r>
    </w:p>
    <w:p w14:paraId="0592759C" w14:textId="3910C4FE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sensorfailures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>cleaned, condition = "&gt;", threshold = c(50, 3000, 101), opt = c("Temp", "Rain"</w:t>
      </w:r>
      <w:r w:rsidR="005C2337">
        <w:rPr>
          <w:rFonts w:ascii="American Typewriter" w:hAnsi="American Typewriter"/>
          <w:sz w:val="21"/>
          <w:szCs w:val="21"/>
        </w:rPr>
        <w:t xml:space="preserve">, RH) </w:t>
      </w:r>
      <w:r w:rsidRPr="00C97D9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flag impossible values to NA</w:t>
      </w:r>
    </w:p>
    <w:p w14:paraId="5EB6A688" w14:textId="4C908341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gramStart"/>
      <w:r w:rsidRPr="00C97D97">
        <w:rPr>
          <w:rFonts w:ascii="American Typewriter" w:hAnsi="American Typewriter"/>
          <w:sz w:val="21"/>
          <w:szCs w:val="21"/>
        </w:rPr>
        <w:t>timestamp(</w:t>
      </w:r>
      <w:proofErr w:type="gramEnd"/>
      <w:r w:rsidRPr="00C97D97">
        <w:rPr>
          <w:rFonts w:ascii="American Typewriter" w:hAnsi="American Typewriter"/>
          <w:sz w:val="21"/>
          <w:szCs w:val="21"/>
        </w:rPr>
        <w:t xml:space="preserve">cleaned, stamp = "2022-08-05 00:01", by = "24 hours", days = 100, na.rm = TRUE, plot </w:t>
      </w:r>
      <w:r w:rsidR="005C2337">
        <w:rPr>
          <w:rFonts w:ascii="American Typewriter" w:hAnsi="American Typewriter"/>
          <w:sz w:val="21"/>
          <w:szCs w:val="21"/>
        </w:rPr>
        <w:t>= TRUE</w:t>
      </w:r>
      <w:r w:rsidRPr="00C97D97">
        <w:rPr>
          <w:rFonts w:ascii="American Typewriter" w:hAnsi="American Typewriter"/>
          <w:sz w:val="21"/>
          <w:szCs w:val="21"/>
        </w:rPr>
        <w:t xml:space="preserve">) </w:t>
      </w:r>
      <w:r w:rsidR="005C2337">
        <w:rPr>
          <w:rFonts w:ascii="American Typewriter" w:hAnsi="American Typewriter"/>
          <w:sz w:val="21"/>
          <w:szCs w:val="21"/>
        </w:rPr>
        <w:t xml:space="preserve"># </w:t>
      </w:r>
      <w:r w:rsidRPr="00C97D97">
        <w:rPr>
          <w:rFonts w:ascii="American Typewriter" w:hAnsi="American Typewriter"/>
          <w:sz w:val="21"/>
          <w:szCs w:val="21"/>
        </w:rPr>
        <w:t xml:space="preserve">shows the </w:t>
      </w:r>
      <w:r w:rsidR="005C2337">
        <w:rPr>
          <w:rFonts w:ascii="American Typewriter" w:hAnsi="American Typewriter"/>
          <w:sz w:val="21"/>
          <w:szCs w:val="21"/>
        </w:rPr>
        <w:t xml:space="preserve">trends by time range </w:t>
      </w:r>
      <w:r w:rsidRPr="00C97D97">
        <w:rPr>
          <w:rFonts w:ascii="American Typewriter" w:hAnsi="American Typewriter"/>
          <w:sz w:val="21"/>
          <w:szCs w:val="21"/>
        </w:rPr>
        <w:t xml:space="preserve"> .</w:t>
      </w:r>
    </w:p>
    <w:p w14:paraId="0C9725FA" w14:textId="05C39F8E" w:rsidR="00012D35" w:rsidRDefault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```</w:t>
      </w:r>
    </w:p>
    <w:p w14:paraId="460A16EF" w14:textId="77777777" w:rsidR="00012D35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</w:p>
    <w:p w14:paraId="7476AC57" w14:textId="645C86AB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This package requires R version 4.</w:t>
      </w:r>
      <w:r w:rsidR="005C2337">
        <w:rPr>
          <w:rFonts w:ascii="American Typewriter" w:hAnsi="American Typewriter"/>
          <w:sz w:val="21"/>
          <w:szCs w:val="21"/>
        </w:rPr>
        <w:t>3</w:t>
      </w:r>
      <w:r w:rsidRPr="00C97D97">
        <w:rPr>
          <w:rFonts w:ascii="American Typewriter" w:hAnsi="American Typewriter"/>
          <w:sz w:val="21"/>
          <w:szCs w:val="21"/>
        </w:rPr>
        <w:t>.</w:t>
      </w:r>
      <w:r w:rsidR="005C2337">
        <w:rPr>
          <w:rFonts w:ascii="American Typewriter" w:hAnsi="American Typewriter"/>
          <w:sz w:val="21"/>
          <w:szCs w:val="21"/>
        </w:rPr>
        <w:t>0</w:t>
      </w:r>
      <w:r w:rsidRPr="00C97D97">
        <w:rPr>
          <w:rFonts w:ascii="American Typewriter" w:hAnsi="American Typewriter"/>
          <w:sz w:val="21"/>
          <w:szCs w:val="21"/>
        </w:rPr>
        <w:t xml:space="preserve"> or later. It also requires the following packages:</w:t>
      </w:r>
    </w:p>
    <w:p w14:paraId="32E98A54" w14:textId="3B584A3C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data.table</w:t>
      </w:r>
      <w:proofErr w:type="spellEnd"/>
      <w:proofErr w:type="gramEnd"/>
      <w:r w:rsidRPr="00C97D97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="00801EA2" w:rsidRPr="00C97D97">
        <w:rPr>
          <w:rFonts w:ascii="American Typewriter" w:hAnsi="American Typewriter"/>
          <w:sz w:val="21"/>
          <w:szCs w:val="21"/>
        </w:rPr>
        <w:t>lubridate</w:t>
      </w:r>
      <w:proofErr w:type="spellEnd"/>
      <w:r w:rsidR="00801EA2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dplyr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,</w:t>
      </w:r>
      <w:r w:rsidR="00801EA2">
        <w:rPr>
          <w:rFonts w:ascii="American Typewriter" w:hAnsi="American Typewriter"/>
          <w:sz w:val="21"/>
          <w:szCs w:val="21"/>
        </w:rPr>
        <w:t xml:space="preserve"> </w:t>
      </w:r>
      <w:proofErr w:type="spellStart"/>
      <w:r w:rsidR="00801EA2" w:rsidRPr="00C97D97">
        <w:rPr>
          <w:rFonts w:ascii="American Typewriter" w:hAnsi="American Typewriter"/>
          <w:sz w:val="21"/>
          <w:szCs w:val="21"/>
        </w:rPr>
        <w:t>plyr</w:t>
      </w:r>
      <w:proofErr w:type="spellEnd"/>
      <w:r w:rsidR="00801EA2">
        <w:rPr>
          <w:rFonts w:ascii="American Typewriter" w:hAnsi="American Typewriter"/>
          <w:sz w:val="21"/>
          <w:szCs w:val="21"/>
        </w:rPr>
        <w:t>,</w:t>
      </w:r>
      <w:r w:rsidRPr="00C97D97">
        <w:rPr>
          <w:rFonts w:ascii="American Typewriter" w:hAnsi="American Typewriter"/>
          <w:sz w:val="21"/>
          <w:szCs w:val="21"/>
        </w:rPr>
        <w:t xml:space="preserve">  </w:t>
      </w:r>
      <w:r w:rsidR="00801EA2">
        <w:rPr>
          <w:rFonts w:ascii="American Typewriter" w:hAnsi="American Typewriter"/>
          <w:sz w:val="21"/>
          <w:szCs w:val="21"/>
        </w:rPr>
        <w:t xml:space="preserve">reshape, and </w:t>
      </w:r>
      <w:r w:rsidR="00801EA2" w:rsidRPr="00C97D97">
        <w:rPr>
          <w:rFonts w:ascii="American Typewriter" w:hAnsi="American Typewriter"/>
          <w:sz w:val="21"/>
          <w:szCs w:val="21"/>
        </w:rPr>
        <w:t>ggplot2</w:t>
      </w:r>
      <w:r w:rsidRPr="00C97D97">
        <w:rPr>
          <w:rFonts w:ascii="American Typewriter" w:hAnsi="American Typewriter"/>
          <w:sz w:val="21"/>
          <w:szCs w:val="21"/>
        </w:rPr>
        <w:t>. These dependencies should be installed</w:t>
      </w:r>
      <w:r w:rsidR="00D5738F">
        <w:rPr>
          <w:rFonts w:ascii="American Typewriter" w:hAnsi="American Typewriter"/>
          <w:sz w:val="21"/>
          <w:szCs w:val="21"/>
        </w:rPr>
        <w:t xml:space="preserve"> </w:t>
      </w:r>
      <w:r w:rsidRPr="00C97D97">
        <w:rPr>
          <w:rFonts w:ascii="American Typewriter" w:hAnsi="American Typewriter"/>
          <w:sz w:val="21"/>
          <w:szCs w:val="21"/>
        </w:rPr>
        <w:t>automatically when dependencies = TRUE is set in the command used to install the</w:t>
      </w:r>
    </w:p>
    <w:p w14:paraId="446C937B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package.</w:t>
      </w:r>
    </w:p>
    <w:p w14:paraId="5AF35FC8" w14:textId="70C5DAEE" w:rsidR="00012D35" w:rsidRDefault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```R</w:t>
      </w:r>
    </w:p>
    <w:p w14:paraId="14629CCB" w14:textId="2C100478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&gt; if </w:t>
      </w:r>
      <w:proofErr w:type="gramStart"/>
      <w:r w:rsidRPr="00C97D97">
        <w:rPr>
          <w:rFonts w:ascii="American Typewriter" w:hAnsi="American Typewriter"/>
          <w:sz w:val="21"/>
          <w:szCs w:val="21"/>
        </w:rPr>
        <w:t>(!require</w:t>
      </w:r>
      <w:proofErr w:type="gramEnd"/>
      <w:r w:rsidRPr="00C97D97">
        <w:rPr>
          <w:rFonts w:ascii="American Typewriter" w:hAnsi="American Typewriter"/>
          <w:sz w:val="21"/>
          <w:szCs w:val="21"/>
        </w:rPr>
        <w:t>("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C97D97">
        <w:rPr>
          <w:rFonts w:ascii="American Typewriter" w:hAnsi="American Typewriter"/>
          <w:sz w:val="21"/>
          <w:szCs w:val="21"/>
        </w:rPr>
        <w:t xml:space="preserve">")) </w:t>
      </w:r>
    </w:p>
    <w:p w14:paraId="2625D9AF" w14:textId="7D883114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&gt;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install.packages</w:t>
      </w:r>
      <w:proofErr w:type="spellEnd"/>
      <w:proofErr w:type="gramEnd"/>
      <w:r w:rsidRPr="00C97D97">
        <w:rPr>
          <w:rFonts w:ascii="American Typewriter" w:hAnsi="American Typewriter"/>
          <w:sz w:val="21"/>
          <w:szCs w:val="21"/>
        </w:rPr>
        <w:t>("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")</w:t>
      </w:r>
    </w:p>
    <w:p w14:paraId="151CE26C" w14:textId="0C30837F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&gt;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::</w:t>
      </w:r>
      <w:proofErr w:type="spellStart"/>
      <w:proofErr w:type="gramEnd"/>
      <w:r w:rsidRPr="00C97D97">
        <w:rPr>
          <w:rFonts w:ascii="American Typewriter" w:hAnsi="American Typewriter"/>
          <w:sz w:val="21"/>
          <w:szCs w:val="21"/>
        </w:rPr>
        <w:t>install_github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leboldus_lab</w:t>
      </w:r>
      <w:proofErr w:type="spellEnd"/>
      <w:r w:rsidRPr="00C97D97">
        <w:rPr>
          <w:rFonts w:ascii="American Typewriter" w:hAnsi="American Typewriter"/>
          <w:sz w:val="21"/>
          <w:szCs w:val="21"/>
        </w:rPr>
        <w:t>/</w:t>
      </w:r>
      <w:proofErr w:type="spellStart"/>
      <w:r w:rsidR="00C032DE" w:rsidRPr="00C97D97">
        <w:rPr>
          <w:rFonts w:ascii="American Typewriter" w:hAnsi="American Typewriter"/>
          <w:sz w:val="21"/>
          <w:szCs w:val="21"/>
        </w:rPr>
        <w:t>hobo</w:t>
      </w:r>
      <w:r w:rsidR="00801EA2">
        <w:rPr>
          <w:rFonts w:ascii="American Typewriter" w:hAnsi="American Typewriter"/>
          <w:sz w:val="21"/>
          <w:szCs w:val="21"/>
        </w:rPr>
        <w:t>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", dependencies = TRUE)</w:t>
      </w:r>
    </w:p>
    <w:p w14:paraId="6A25B6E8" w14:textId="4EEB091A" w:rsidR="00644D96" w:rsidRDefault="005C2337" w:rsidP="001801B1">
      <w:r w:rsidRPr="00C97D97">
        <w:rPr>
          <w:rFonts w:ascii="American Typewriter" w:hAnsi="American Typewriter"/>
          <w:sz w:val="21"/>
          <w:szCs w:val="21"/>
        </w:rPr>
        <w:t>```</w:t>
      </w:r>
    </w:p>
    <w:p w14:paraId="0A916BF9" w14:textId="77777777" w:rsidR="00644D96" w:rsidRDefault="00644D96" w:rsidP="001801B1"/>
    <w:p w14:paraId="443232D9" w14:textId="224739F9" w:rsidR="001801B1" w:rsidRPr="00C97D97" w:rsidRDefault="001801B1" w:rsidP="001801B1">
      <w:pPr>
        <w:rPr>
          <w:b/>
          <w:bCs/>
        </w:rPr>
      </w:pPr>
      <w:r w:rsidRPr="00C97D97">
        <w:rPr>
          <w:b/>
          <w:bCs/>
        </w:rPr>
        <w:t>Authors contribution</w:t>
      </w:r>
      <w:r w:rsidR="003D0042">
        <w:rPr>
          <w:b/>
          <w:bCs/>
        </w:rPr>
        <w:t>s</w:t>
      </w:r>
    </w:p>
    <w:p w14:paraId="27C823F3" w14:textId="77777777" w:rsidR="00644D96" w:rsidRDefault="00644D96" w:rsidP="001801B1"/>
    <w:p w14:paraId="1F248F44" w14:textId="73B8CA8E" w:rsidR="001801B1" w:rsidRDefault="001801B1" w:rsidP="001801B1">
      <w:r>
        <w:t xml:space="preserve">Ricardo I. Alcalá Briseño developed </w:t>
      </w:r>
      <w:r w:rsidR="00EA2CA7">
        <w:t>and</w:t>
      </w:r>
      <w:r>
        <w:t xml:space="preserve"> maintained the</w:t>
      </w:r>
      <w:r w:rsidR="00EA2CA7">
        <w:t xml:space="preserve"> </w:t>
      </w:r>
      <w:r>
        <w:t>package, wrote the documentation, debugged the code, and wrote the manuscript. Adam R.</w:t>
      </w:r>
      <w:r w:rsidR="00EA2CA7">
        <w:t xml:space="preserve"> </w:t>
      </w:r>
      <w:r>
        <w:t>Carson collected the data, wrote code implemented in the package, and debugged the code.</w:t>
      </w:r>
      <w:r w:rsidR="00EA2CA7">
        <w:t xml:space="preserve"> </w:t>
      </w:r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 xml:space="preserve">Ebba Peterson assisted in best practices for </w:t>
      </w:r>
      <w:r w:rsidR="00801EA2">
        <w:t>post-processing weather stations</w:t>
      </w:r>
      <w:r w:rsidR="00587577">
        <w:t xml:space="preserve"> and data loggers</w:t>
      </w:r>
      <w:r>
        <w:t xml:space="preserve">. </w:t>
      </w:r>
      <w:r w:rsidR="00EC0359">
        <w:t>Niklaus J. Grunwald participated in manuscript preparation</w:t>
      </w:r>
      <w:r w:rsidR="00F24B87">
        <w:t xml:space="preserve"> and funding</w:t>
      </w:r>
      <w:r w:rsidR="00EC0359">
        <w:t xml:space="preserve">. </w:t>
      </w:r>
      <w:r>
        <w:t>Jared M. LeBoldus supervised</w:t>
      </w:r>
      <w:r w:rsidR="00DB66FE">
        <w:t xml:space="preserve"> </w:t>
      </w:r>
      <w:r>
        <w:t>the project</w:t>
      </w:r>
      <w:r w:rsidR="00F24B87">
        <w:t xml:space="preserve">, </w:t>
      </w:r>
      <w:r>
        <w:t>manuscript</w:t>
      </w:r>
      <w:r w:rsidR="00EC0359">
        <w:t xml:space="preserve"> preparation</w:t>
      </w:r>
      <w:r w:rsidR="00F24B87">
        <w:t>, and funding</w:t>
      </w:r>
      <w:r>
        <w:t>.</w:t>
      </w:r>
    </w:p>
    <w:p w14:paraId="4186DDB0" w14:textId="77777777" w:rsidR="00EC0359" w:rsidRDefault="00EC0359" w:rsidP="001801B1"/>
    <w:p w14:paraId="5898DA66" w14:textId="2C7FE527" w:rsidR="001801B1" w:rsidRPr="004406AA" w:rsidRDefault="001801B1" w:rsidP="001801B1">
      <w:pPr>
        <w:rPr>
          <w:b/>
          <w:bCs/>
        </w:rPr>
      </w:pPr>
      <w:r w:rsidRPr="004406AA">
        <w:rPr>
          <w:b/>
          <w:bCs/>
        </w:rPr>
        <w:lastRenderedPageBreak/>
        <w:t>Acknowledgements</w:t>
      </w:r>
    </w:p>
    <w:p w14:paraId="439AD86D" w14:textId="77777777" w:rsidR="00644D96" w:rsidRDefault="00644D96" w:rsidP="001801B1"/>
    <w:p w14:paraId="78D83250" w14:textId="5915AE56" w:rsidR="00F70D5D" w:rsidRDefault="006D60E6" w:rsidP="001801B1">
      <w:r>
        <w:t>United States Department of Agriculture</w:t>
      </w:r>
      <w:r w:rsidRPr="00C16DD3">
        <w:t xml:space="preserve"> Co-operative agreement</w:t>
      </w:r>
      <w:r>
        <w:t xml:space="preserve"> number:</w:t>
      </w:r>
      <w:r w:rsidRPr="00C16DD3">
        <w:t xml:space="preserve"> 58-2072-1-039</w:t>
      </w:r>
    </w:p>
    <w:p w14:paraId="4EFD0DEE" w14:textId="77777777" w:rsidR="006D60E6" w:rsidRDefault="006D60E6" w:rsidP="001801B1">
      <w:pPr>
        <w:rPr>
          <w:ins w:id="9" w:author="LeBoldus, Jared" w:date="2024-05-06T13:06:00Z"/>
          <w:rStyle w:val="Strong"/>
          <w:rFonts w:cstheme="minorHAnsi"/>
          <w:color w:val="404040"/>
          <w:shd w:val="clear" w:color="auto" w:fill="FCFCFC"/>
        </w:rPr>
      </w:pPr>
    </w:p>
    <w:p w14:paraId="75A16A9A" w14:textId="3B15D0EE" w:rsidR="00F70D5D" w:rsidRPr="004406AA" w:rsidRDefault="00F70D5D" w:rsidP="001801B1">
      <w:pPr>
        <w:rPr>
          <w:rStyle w:val="Strong"/>
          <w:rFonts w:cstheme="minorHAnsi"/>
          <w:color w:val="404040"/>
          <w:shd w:val="clear" w:color="auto" w:fill="FCFCFC"/>
        </w:rPr>
      </w:pPr>
      <w:r w:rsidRPr="004406AA">
        <w:rPr>
          <w:rStyle w:val="Strong"/>
          <w:rFonts w:cstheme="minorHAnsi"/>
          <w:color w:val="404040"/>
          <w:shd w:val="clear" w:color="auto" w:fill="FCFCFC"/>
        </w:rPr>
        <w:t>Disclosure</w:t>
      </w:r>
    </w:p>
    <w:p w14:paraId="5DFECF7E" w14:textId="77777777" w:rsidR="00F70D5D" w:rsidRDefault="00F70D5D" w:rsidP="001801B1"/>
    <w:p w14:paraId="6B9E47E2" w14:textId="7440A341" w:rsidR="00F70D5D" w:rsidRDefault="00F70D5D" w:rsidP="001801B1">
      <w:r>
        <w:t>Autho</w:t>
      </w:r>
      <w:r w:rsidR="00587577">
        <w:t>r</w:t>
      </w:r>
      <w:r>
        <w:t xml:space="preserve">s declare no conflict of interest. </w:t>
      </w:r>
    </w:p>
    <w:p w14:paraId="44896D33" w14:textId="77777777" w:rsidR="00616D7E" w:rsidRDefault="00616D7E" w:rsidP="001801B1"/>
    <w:p w14:paraId="33D83F4A" w14:textId="3E8662CF" w:rsidR="001801B1" w:rsidRPr="00C97D97" w:rsidRDefault="001801B1" w:rsidP="001801B1">
      <w:pPr>
        <w:rPr>
          <w:b/>
          <w:bCs/>
        </w:rPr>
      </w:pPr>
      <w:commentRangeStart w:id="10"/>
      <w:r w:rsidRPr="00C97D97">
        <w:rPr>
          <w:b/>
          <w:bCs/>
        </w:rPr>
        <w:t>References</w:t>
      </w:r>
      <w:commentRangeEnd w:id="10"/>
      <w:r w:rsidR="00215805">
        <w:rPr>
          <w:rStyle w:val="CommentReference"/>
        </w:rPr>
        <w:commentReference w:id="10"/>
      </w:r>
    </w:p>
    <w:p w14:paraId="6ECD0F48" w14:textId="77777777" w:rsidR="00644D96" w:rsidRDefault="00644D96" w:rsidP="001801B1"/>
    <w:p w14:paraId="52B55217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Estevez2011,</w:t>
      </w:r>
    </w:p>
    <w:p w14:paraId="111B288E" w14:textId="77777777" w:rsidR="00215805" w:rsidRDefault="00215805" w:rsidP="00215805">
      <w:r>
        <w:tab/>
        <w:t>title = {Guidelines on validation procedures for meteorological data from automatic weather stations},</w:t>
      </w:r>
    </w:p>
    <w:p w14:paraId="59EF8E26" w14:textId="77777777" w:rsidR="00215805" w:rsidRDefault="00215805" w:rsidP="00215805">
      <w:r>
        <w:tab/>
        <w:t>journal = {Journal of Hydrology},</w:t>
      </w:r>
    </w:p>
    <w:p w14:paraId="562D3B58" w14:textId="77777777" w:rsidR="00215805" w:rsidRDefault="00215805" w:rsidP="00215805">
      <w:r>
        <w:tab/>
        <w:t>volume = {402},</w:t>
      </w:r>
    </w:p>
    <w:p w14:paraId="204A7C42" w14:textId="77777777" w:rsidR="00215805" w:rsidRDefault="00215805" w:rsidP="00215805">
      <w:r>
        <w:tab/>
        <w:t>number = {1},</w:t>
      </w:r>
    </w:p>
    <w:p w14:paraId="648DA8EC" w14:textId="77777777" w:rsidR="00215805" w:rsidRDefault="00215805" w:rsidP="00215805">
      <w:r>
        <w:tab/>
        <w:t>pages = {144-154},</w:t>
      </w:r>
    </w:p>
    <w:p w14:paraId="29964160" w14:textId="77777777" w:rsidR="00215805" w:rsidRDefault="00215805" w:rsidP="00215805">
      <w:r>
        <w:tab/>
        <w:t>year = {2011},</w:t>
      </w:r>
    </w:p>
    <w:p w14:paraId="0456B8F9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{0022-1694},</w:t>
      </w:r>
    </w:p>
    <w:p w14:paraId="0E02EBAC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{https://doi.org/10.1016/j.jhydrol.2011.02.031},</w:t>
      </w:r>
    </w:p>
    <w:p w14:paraId="2117D657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{https://www.sciencedirect.com/science/article/pii/S0022169411001594},</w:t>
      </w:r>
    </w:p>
    <w:p w14:paraId="2A868B91" w14:textId="77777777" w:rsidR="00215805" w:rsidRDefault="00215805" w:rsidP="00215805">
      <w:r>
        <w:tab/>
        <w:t xml:space="preserve">author = {J. Estévez and P. </w:t>
      </w:r>
      <w:proofErr w:type="spellStart"/>
      <w:r>
        <w:t>Gavilán</w:t>
      </w:r>
      <w:proofErr w:type="spellEnd"/>
      <w:r>
        <w:t xml:space="preserve"> and J.V. </w:t>
      </w:r>
      <w:proofErr w:type="spellStart"/>
      <w:r>
        <w:t>Giráldez</w:t>
      </w:r>
      <w:proofErr w:type="spellEnd"/>
      <w:r>
        <w:t>},</w:t>
      </w:r>
    </w:p>
    <w:p w14:paraId="06A509DA" w14:textId="77777777" w:rsidR="00215805" w:rsidRDefault="00215805" w:rsidP="00215805">
      <w:r>
        <w:tab/>
        <w:t>keywords = {Quality control, Validation, Agrometeorology, Weather network},</w:t>
      </w:r>
    </w:p>
    <w:p w14:paraId="0477B150" w14:textId="77777777" w:rsidR="00215805" w:rsidRDefault="00215805" w:rsidP="00215805">
      <w:r>
        <w:t>}</w:t>
      </w:r>
    </w:p>
    <w:p w14:paraId="7ED9F79E" w14:textId="77777777" w:rsidR="00215805" w:rsidRDefault="00215805" w:rsidP="00215805"/>
    <w:p w14:paraId="0AFD5306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Lembrechts2021,</w:t>
      </w:r>
    </w:p>
    <w:p w14:paraId="3366D2F0" w14:textId="77777777" w:rsidR="00215805" w:rsidRDefault="00215805" w:rsidP="00215805">
      <w:r>
        <w:tab/>
        <w:t>author = {</w:t>
      </w:r>
      <w:proofErr w:type="spellStart"/>
      <w:r>
        <w:t>Lembrechts</w:t>
      </w:r>
      <w:proofErr w:type="spellEnd"/>
      <w:r>
        <w:t>, Jonas J. and Lenoir, Jonathan and R. Scheffers, Brett and De Frenne, Pieter},</w:t>
      </w:r>
    </w:p>
    <w:p w14:paraId="0AB71F27" w14:textId="77777777" w:rsidR="00215805" w:rsidRDefault="00215805" w:rsidP="00215805">
      <w:r>
        <w:tab/>
        <w:t>title = {Designing countrywide and regional microclimate networks},</w:t>
      </w:r>
    </w:p>
    <w:p w14:paraId="2E32C61A" w14:textId="77777777" w:rsidR="00215805" w:rsidRDefault="00215805" w:rsidP="00215805">
      <w:r>
        <w:tab/>
        <w:t>journal = {Global Ecology and Biogeography},</w:t>
      </w:r>
    </w:p>
    <w:p w14:paraId="6CE6B05B" w14:textId="77777777" w:rsidR="00215805" w:rsidRDefault="00215805" w:rsidP="00215805">
      <w:r>
        <w:tab/>
        <w:t>volume = {30},</w:t>
      </w:r>
    </w:p>
    <w:p w14:paraId="690875E3" w14:textId="77777777" w:rsidR="00215805" w:rsidRDefault="00215805" w:rsidP="00215805">
      <w:r>
        <w:tab/>
        <w:t>number = {6},</w:t>
      </w:r>
    </w:p>
    <w:p w14:paraId="049F75C9" w14:textId="77777777" w:rsidR="00215805" w:rsidRDefault="00215805" w:rsidP="00215805">
      <w:r>
        <w:tab/>
        <w:t>pages = {1168-1174},</w:t>
      </w:r>
    </w:p>
    <w:p w14:paraId="74765E35" w14:textId="77777777" w:rsidR="00215805" w:rsidRDefault="00215805" w:rsidP="00215805">
      <w:r>
        <w:tab/>
        <w:t xml:space="preserve">keywords = {biogeography, climate change, data loggers, location selection, microclimate, </w:t>
      </w:r>
      <w:proofErr w:type="spellStart"/>
      <w:r>
        <w:t>microweather</w:t>
      </w:r>
      <w:proofErr w:type="spellEnd"/>
      <w:r>
        <w:t>, sensors, temperature},</w:t>
      </w:r>
    </w:p>
    <w:p w14:paraId="7C090E50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{https://doi.org/10.1111/geb.13290},</w:t>
      </w:r>
    </w:p>
    <w:p w14:paraId="02770508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{https://onlinelibrary.wiley.com/doi/abs/10.1111/geb.13290},</w:t>
      </w:r>
    </w:p>
    <w:p w14:paraId="2B08C206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{https://onlinelibrary.wiley.com/doi/pdf/10.1111/geb.13290},</w:t>
      </w:r>
    </w:p>
    <w:p w14:paraId="0A0829EA" w14:textId="77777777" w:rsidR="00215805" w:rsidRDefault="00215805" w:rsidP="00215805">
      <w:r>
        <w:tab/>
        <w:t>year = {2021}</w:t>
      </w:r>
    </w:p>
    <w:p w14:paraId="763CB64B" w14:textId="77777777" w:rsidR="00215805" w:rsidRDefault="00215805" w:rsidP="00215805">
      <w:r>
        <w:t>}</w:t>
      </w:r>
    </w:p>
    <w:p w14:paraId="122A559B" w14:textId="77777777" w:rsidR="00215805" w:rsidRDefault="00215805" w:rsidP="00215805"/>
    <w:p w14:paraId="7D22E69C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Hachimi2023,</w:t>
      </w:r>
    </w:p>
    <w:p w14:paraId="3EF5DD91" w14:textId="77777777" w:rsidR="00215805" w:rsidRDefault="00215805" w:rsidP="00215805">
      <w:r>
        <w:tab/>
        <w:t>Author = {</w:t>
      </w:r>
      <w:proofErr w:type="spellStart"/>
      <w:r>
        <w:t>Hachimi</w:t>
      </w:r>
      <w:proofErr w:type="spellEnd"/>
      <w:r>
        <w:t xml:space="preserve">, </w:t>
      </w:r>
      <w:proofErr w:type="spellStart"/>
      <w:r>
        <w:t>Chouaib</w:t>
      </w:r>
      <w:proofErr w:type="spellEnd"/>
      <w:r>
        <w:t xml:space="preserve"> El and </w:t>
      </w:r>
      <w:proofErr w:type="spellStart"/>
      <w:r>
        <w:t>Belaqziz</w:t>
      </w:r>
      <w:proofErr w:type="spellEnd"/>
      <w:r>
        <w:t xml:space="preserve">, </w:t>
      </w:r>
      <w:proofErr w:type="spellStart"/>
      <w:r>
        <w:t>Salwa</w:t>
      </w:r>
      <w:proofErr w:type="spellEnd"/>
      <w:r>
        <w:t xml:space="preserve"> and </w:t>
      </w:r>
      <w:proofErr w:type="spellStart"/>
      <w:r>
        <w:t>Khabba</w:t>
      </w:r>
      <w:proofErr w:type="spellEnd"/>
      <w:r>
        <w:t xml:space="preserve">, Saïd and </w:t>
      </w:r>
      <w:proofErr w:type="spellStart"/>
      <w:r>
        <w:t>Sebbar</w:t>
      </w:r>
      <w:proofErr w:type="spellEnd"/>
      <w:r>
        <w:t xml:space="preserve">, </w:t>
      </w:r>
      <w:proofErr w:type="spellStart"/>
      <w:r>
        <w:t>Badreddine</w:t>
      </w:r>
      <w:proofErr w:type="spellEnd"/>
      <w:r>
        <w:t xml:space="preserve"> and </w:t>
      </w:r>
      <w:proofErr w:type="spellStart"/>
      <w:r>
        <w:t>Dhiba</w:t>
      </w:r>
      <w:proofErr w:type="spellEnd"/>
      <w:r>
        <w:t xml:space="preserve">, </w:t>
      </w:r>
      <w:proofErr w:type="spellStart"/>
      <w:r>
        <w:t>Driss</w:t>
      </w:r>
      <w:proofErr w:type="spellEnd"/>
      <w:r>
        <w:t xml:space="preserve"> and </w:t>
      </w:r>
      <w:proofErr w:type="spellStart"/>
      <w:r>
        <w:t>Chehbouni</w:t>
      </w:r>
      <w:proofErr w:type="spellEnd"/>
      <w:r>
        <w:t>, Abdelghani},</w:t>
      </w:r>
    </w:p>
    <w:p w14:paraId="7941D6EB" w14:textId="77777777" w:rsidR="00215805" w:rsidRDefault="00215805" w:rsidP="00215805">
      <w:r>
        <w:lastRenderedPageBreak/>
        <w:tab/>
        <w:t>Title = {Smart Weather Data Management Based on Artificial Intelligence and Big Data Analytics for Precision Agriculture},</w:t>
      </w:r>
    </w:p>
    <w:p w14:paraId="6DDEEE01" w14:textId="77777777" w:rsidR="00215805" w:rsidRDefault="00215805" w:rsidP="00215805">
      <w:r>
        <w:tab/>
        <w:t>Journal = {Agriculture},</w:t>
      </w:r>
    </w:p>
    <w:p w14:paraId="1C5D8723" w14:textId="77777777" w:rsidR="00215805" w:rsidRDefault="00215805" w:rsidP="00215805">
      <w:r>
        <w:tab/>
        <w:t>Volume = {13},</w:t>
      </w:r>
    </w:p>
    <w:p w14:paraId="4B161D69" w14:textId="77777777" w:rsidR="00215805" w:rsidRDefault="00215805" w:rsidP="00215805">
      <w:r>
        <w:tab/>
        <w:t>Year = {2023},</w:t>
      </w:r>
    </w:p>
    <w:p w14:paraId="2A731ADD" w14:textId="77777777" w:rsidR="00215805" w:rsidRDefault="00215805" w:rsidP="00215805">
      <w:r>
        <w:tab/>
        <w:t>Number = {1},</w:t>
      </w:r>
    </w:p>
    <w:p w14:paraId="1CDA6256" w14:textId="77777777" w:rsidR="00215805" w:rsidRDefault="00215805" w:rsidP="00215805">
      <w:r>
        <w:tab/>
        <w:t>Article-Number = {95},</w:t>
      </w:r>
    </w:p>
    <w:p w14:paraId="00FB2CC0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{https://www.mdpi.com/2077-0472/13/1/95},</w:t>
      </w:r>
    </w:p>
    <w:p w14:paraId="3EF07B5F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{2077-0472},</w:t>
      </w:r>
    </w:p>
    <w:p w14:paraId="2AB9B924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{10.3390/agriculture13010095}</w:t>
      </w:r>
    </w:p>
    <w:p w14:paraId="32005FEA" w14:textId="77777777" w:rsidR="00215805" w:rsidRDefault="00215805" w:rsidP="00215805">
      <w:r>
        <w:t>}</w:t>
      </w:r>
    </w:p>
    <w:p w14:paraId="536C5292" w14:textId="77777777" w:rsidR="00215805" w:rsidRDefault="00215805" w:rsidP="00215805"/>
    <w:p w14:paraId="7DA89E93" w14:textId="77777777" w:rsidR="00215805" w:rsidRDefault="00215805" w:rsidP="00215805">
      <w:r>
        <w:t>@</w:t>
      </w:r>
      <w:proofErr w:type="gramStart"/>
      <w:r>
        <w:t>Manual{</w:t>
      </w:r>
      <w:proofErr w:type="gramEnd"/>
      <w:r>
        <w:t>R2024,</w:t>
      </w:r>
    </w:p>
    <w:p w14:paraId="48D8710D" w14:textId="77777777" w:rsidR="00215805" w:rsidRDefault="00215805" w:rsidP="00215805">
      <w:r>
        <w:tab/>
        <w:t>title = {R: A Language and Environment for Statistical Computing},</w:t>
      </w:r>
    </w:p>
    <w:p w14:paraId="3275DF1C" w14:textId="77777777" w:rsidR="00215805" w:rsidRDefault="00215805" w:rsidP="00215805">
      <w:r>
        <w:tab/>
        <w:t>author = {{R Core Team}},</w:t>
      </w:r>
    </w:p>
    <w:p w14:paraId="6EFCF169" w14:textId="77777777" w:rsidR="00215805" w:rsidRDefault="00215805" w:rsidP="00215805">
      <w:r>
        <w:t xml:space="preserve">     </w:t>
      </w:r>
      <w:r>
        <w:tab/>
        <w:t>organization = {R Foundation for Statistical Computing},</w:t>
      </w:r>
    </w:p>
    <w:p w14:paraId="78C64AD8" w14:textId="77777777" w:rsidR="00215805" w:rsidRDefault="00215805" w:rsidP="00215805">
      <w:r>
        <w:t xml:space="preserve">     </w:t>
      </w:r>
      <w:r>
        <w:tab/>
        <w:t>address = {Vienna, Austria},</w:t>
      </w:r>
    </w:p>
    <w:p w14:paraId="6A322A7D" w14:textId="77777777" w:rsidR="00215805" w:rsidRDefault="00215805" w:rsidP="00215805">
      <w:r>
        <w:t xml:space="preserve">     </w:t>
      </w:r>
      <w:r>
        <w:tab/>
        <w:t>year = {2024},</w:t>
      </w:r>
    </w:p>
    <w:p w14:paraId="2194FE84" w14:textId="77777777" w:rsidR="00215805" w:rsidRDefault="00215805" w:rsidP="00215805">
      <w:r>
        <w:t xml:space="preserve">     </w:t>
      </w:r>
      <w:r>
        <w:tab/>
      </w:r>
      <w:proofErr w:type="spellStart"/>
      <w:r>
        <w:t>url</w:t>
      </w:r>
      <w:proofErr w:type="spellEnd"/>
      <w:r>
        <w:t xml:space="preserve"> = {https://www.R-project.org/},</w:t>
      </w:r>
    </w:p>
    <w:p w14:paraId="6BF4C027" w14:textId="77777777" w:rsidR="00215805" w:rsidRDefault="00215805" w:rsidP="00215805">
      <w:r>
        <w:t>}</w:t>
      </w:r>
    </w:p>
    <w:p w14:paraId="277C8CD5" w14:textId="77777777" w:rsidR="00215805" w:rsidRDefault="00215805" w:rsidP="00215805"/>
    <w:p w14:paraId="70339A2C" w14:textId="77777777" w:rsidR="00215805" w:rsidRDefault="00215805" w:rsidP="00215805"/>
    <w:p w14:paraId="06AE7F2D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Pickering1994,</w:t>
      </w:r>
    </w:p>
    <w:p w14:paraId="6F51981E" w14:textId="77777777" w:rsidR="00215805" w:rsidRDefault="00215805" w:rsidP="00215805">
      <w:r>
        <w:tab/>
        <w:t>author = {Pickering, N. B. and Hansen, J. W. and Jones, J. W. and Wells, C. M. and Chan, V. K. and Godwin, D. C.},</w:t>
      </w:r>
    </w:p>
    <w:p w14:paraId="2845AEA3" w14:textId="77777777" w:rsidR="00215805" w:rsidRDefault="00215805" w:rsidP="00215805">
      <w:r>
        <w:tab/>
        <w:t>title = {</w:t>
      </w:r>
      <w:proofErr w:type="spellStart"/>
      <w:r>
        <w:t>WeatherMan</w:t>
      </w:r>
      <w:proofErr w:type="spellEnd"/>
      <w:r>
        <w:t>: A Utility for Managing and Generating Daily Weather Data},</w:t>
      </w:r>
    </w:p>
    <w:p w14:paraId="144960BC" w14:textId="77777777" w:rsidR="00215805" w:rsidRDefault="00215805" w:rsidP="00215805">
      <w:r>
        <w:tab/>
        <w:t>journal = {Agronomy Journal},</w:t>
      </w:r>
    </w:p>
    <w:p w14:paraId="5E10C4A4" w14:textId="77777777" w:rsidR="00215805" w:rsidRDefault="00215805" w:rsidP="00215805">
      <w:r>
        <w:tab/>
        <w:t>volume = {86},</w:t>
      </w:r>
    </w:p>
    <w:p w14:paraId="4454B832" w14:textId="77777777" w:rsidR="00215805" w:rsidRDefault="00215805" w:rsidP="00215805">
      <w:r>
        <w:tab/>
        <w:t>number = {2},</w:t>
      </w:r>
    </w:p>
    <w:p w14:paraId="012B303B" w14:textId="77777777" w:rsidR="00215805" w:rsidRDefault="00215805" w:rsidP="00215805">
      <w:r>
        <w:tab/>
        <w:t>pages = {332-337},</w:t>
      </w:r>
    </w:p>
    <w:p w14:paraId="70E607A5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{https://doi.org/10.2134/agronj1994.00021962008600020023x},</w:t>
      </w:r>
    </w:p>
    <w:p w14:paraId="43C03855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{https://acsess.onlinelibrary.wiley.com/doi/abs/10.2134/agronj1994.00021962008600020023x},</w:t>
      </w:r>
    </w:p>
    <w:p w14:paraId="403DEFC4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{https://acsess.onlinelibrary.wiley.com/doi/pdf/10.2134/agronj1994.00021962008600020023x},</w:t>
      </w:r>
    </w:p>
    <w:p w14:paraId="232418B5" w14:textId="77777777" w:rsidR="00215805" w:rsidRDefault="00215805" w:rsidP="00215805">
      <w:r>
        <w:t>}</w:t>
      </w:r>
    </w:p>
    <w:p w14:paraId="3AD49DD0" w14:textId="77777777" w:rsidR="00215805" w:rsidRDefault="00215805" w:rsidP="00215805"/>
    <w:p w14:paraId="09B70809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 xml:space="preserve">Sparks2018, </w:t>
      </w:r>
    </w:p>
    <w:p w14:paraId="4DBC0215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{10.21105/joss.01035}, </w:t>
      </w:r>
    </w:p>
    <w:p w14:paraId="40A8BE0A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{https://doi.org/10.21105/joss.01035}, </w:t>
      </w:r>
    </w:p>
    <w:p w14:paraId="248F5A61" w14:textId="77777777" w:rsidR="00215805" w:rsidRDefault="00215805" w:rsidP="00215805">
      <w:r>
        <w:tab/>
        <w:t xml:space="preserve">year = {2018}, </w:t>
      </w:r>
    </w:p>
    <w:p w14:paraId="2A8AFF6D" w14:textId="77777777" w:rsidR="00215805" w:rsidRDefault="00215805" w:rsidP="00215805">
      <w:r>
        <w:tab/>
        <w:t xml:space="preserve">publisher = {The Open Journal}, </w:t>
      </w:r>
    </w:p>
    <w:p w14:paraId="3175B750" w14:textId="77777777" w:rsidR="00215805" w:rsidRDefault="00215805" w:rsidP="00215805">
      <w:r>
        <w:lastRenderedPageBreak/>
        <w:tab/>
        <w:t xml:space="preserve">volume = {3}, number = {30}, </w:t>
      </w:r>
    </w:p>
    <w:p w14:paraId="0C06532E" w14:textId="77777777" w:rsidR="00215805" w:rsidRDefault="00215805" w:rsidP="00215805">
      <w:r>
        <w:tab/>
        <w:t xml:space="preserve">pages = {1035}, </w:t>
      </w:r>
    </w:p>
    <w:p w14:paraId="69B1BA64" w14:textId="77777777" w:rsidR="00215805" w:rsidRDefault="00215805" w:rsidP="00215805">
      <w:r>
        <w:tab/>
        <w:t xml:space="preserve">author = {Adam H. Sparks}, </w:t>
      </w:r>
    </w:p>
    <w:p w14:paraId="62486E62" w14:textId="77777777" w:rsidR="00215805" w:rsidRDefault="00215805" w:rsidP="00215805">
      <w:r>
        <w:tab/>
        <w:t>title = {</w:t>
      </w:r>
      <w:proofErr w:type="spellStart"/>
      <w:r>
        <w:t>nasapower</w:t>
      </w:r>
      <w:proofErr w:type="spellEnd"/>
      <w:r>
        <w:t xml:space="preserve">: A NASA POWER Global Meteorology, Surface Solar Energy and Climatology Data Client for R}, </w:t>
      </w:r>
    </w:p>
    <w:p w14:paraId="0FBFA090" w14:textId="77777777" w:rsidR="00215805" w:rsidRDefault="00215805" w:rsidP="00215805">
      <w:r>
        <w:tab/>
        <w:t>journal = {Journal of Open Source Software</w:t>
      </w:r>
      <w:proofErr w:type="gramStart"/>
      <w:r>
        <w:t>} }</w:t>
      </w:r>
      <w:proofErr w:type="gramEnd"/>
    </w:p>
    <w:p w14:paraId="457F6A90" w14:textId="77777777" w:rsidR="00215805" w:rsidRDefault="00215805" w:rsidP="00215805"/>
    <w:p w14:paraId="4427DD45" w14:textId="77777777" w:rsidR="00215805" w:rsidRDefault="00215805" w:rsidP="00215805">
      <w:r>
        <w:t>@</w:t>
      </w:r>
      <w:proofErr w:type="gramStart"/>
      <w:r>
        <w:t>Manual{</w:t>
      </w:r>
      <w:proofErr w:type="gramEnd"/>
      <w:r>
        <w:t>Chamberlain2024,</w:t>
      </w:r>
    </w:p>
    <w:p w14:paraId="48607A6E" w14:textId="77777777" w:rsidR="00215805" w:rsidRDefault="00215805" w:rsidP="00215805">
      <w:r>
        <w:t xml:space="preserve">  </w:t>
      </w:r>
      <w:r>
        <w:tab/>
        <w:t>title = {</w:t>
      </w:r>
      <w:proofErr w:type="spellStart"/>
      <w:r>
        <w:t>rnoaa</w:t>
      </w:r>
      <w:proofErr w:type="spellEnd"/>
      <w:r>
        <w:t>: 'NOAA' Weather Data from R},</w:t>
      </w:r>
    </w:p>
    <w:p w14:paraId="3845AA0C" w14:textId="77777777" w:rsidR="00215805" w:rsidRDefault="00215805" w:rsidP="00215805">
      <w:r>
        <w:t xml:space="preserve">  </w:t>
      </w:r>
      <w:r>
        <w:tab/>
        <w:t>author = {Scott Chamberlain and Daniel Hocking},</w:t>
      </w:r>
    </w:p>
    <w:p w14:paraId="63997143" w14:textId="77777777" w:rsidR="00215805" w:rsidRDefault="00215805" w:rsidP="00215805">
      <w:r>
        <w:t xml:space="preserve">  </w:t>
      </w:r>
      <w:r>
        <w:tab/>
        <w:t>year = {2024},</w:t>
      </w:r>
    </w:p>
    <w:p w14:paraId="109B0E8E" w14:textId="77777777" w:rsidR="00215805" w:rsidRDefault="00215805" w:rsidP="00215805">
      <w:r>
        <w:t xml:space="preserve">  </w:t>
      </w:r>
      <w:r>
        <w:tab/>
        <w:t xml:space="preserve">note = {R package version 1.4.0, </w:t>
      </w:r>
    </w:p>
    <w:p w14:paraId="278A10B0" w14:textId="77777777" w:rsidR="00215805" w:rsidRDefault="00215805" w:rsidP="00215805">
      <w:r>
        <w:tab/>
        <w:t>https://github.com/ropensci/rnoaa (devel)},</w:t>
      </w:r>
    </w:p>
    <w:p w14:paraId="76AF0521" w14:textId="77777777" w:rsidR="00215805" w:rsidRDefault="00215805" w:rsidP="00215805">
      <w:r>
        <w:t xml:space="preserve">  </w:t>
      </w:r>
      <w:r>
        <w:tab/>
      </w:r>
      <w:proofErr w:type="spellStart"/>
      <w:r>
        <w:t>url</w:t>
      </w:r>
      <w:proofErr w:type="spellEnd"/>
      <w:r>
        <w:t xml:space="preserve"> = {https://docs.ropensci.org/rnoaa/ (docs)},</w:t>
      </w:r>
    </w:p>
    <w:p w14:paraId="3364B0FC" w14:textId="77777777" w:rsidR="00215805" w:rsidRDefault="00215805" w:rsidP="00215805">
      <w:r>
        <w:t>}</w:t>
      </w:r>
    </w:p>
    <w:p w14:paraId="38E67FE6" w14:textId="77777777" w:rsidR="00215805" w:rsidRDefault="00215805" w:rsidP="00215805"/>
    <w:p w14:paraId="7DC577E9" w14:textId="77777777" w:rsidR="00215805" w:rsidRDefault="00215805" w:rsidP="00215805"/>
    <w:p w14:paraId="1B96324A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Dahl2023,</w:t>
      </w:r>
    </w:p>
    <w:p w14:paraId="6C13F21C" w14:textId="77777777" w:rsidR="00215805" w:rsidRDefault="00215805" w:rsidP="00215805">
      <w:r>
        <w:tab/>
        <w:t xml:space="preserve">author = {Dahl, Mathilde </w:t>
      </w:r>
      <w:proofErr w:type="gramStart"/>
      <w:r>
        <w:t>Borg</w:t>
      </w:r>
      <w:proofErr w:type="gramEnd"/>
      <w:r>
        <w:t xml:space="preserve"> and Kreyling, Juergen and Petters, Sebastian and Wang, </w:t>
      </w:r>
      <w:proofErr w:type="spellStart"/>
      <w:r>
        <w:t>Haitao</w:t>
      </w:r>
      <w:proofErr w:type="spellEnd"/>
      <w:r>
        <w:t xml:space="preserve"> and Mortensen, Martin Steen and Maccario, Lorrie and Sørensen, Søren J. and Urich, Tim and Weigel, Robert},</w:t>
      </w:r>
    </w:p>
    <w:p w14:paraId="543C02F9" w14:textId="77777777" w:rsidR="00215805" w:rsidRDefault="00215805" w:rsidP="00215805">
      <w:r>
        <w:tab/>
        <w:t xml:space="preserve">title = {Warmer winters result in reshaping of the European beech forest soil microbiome (bacteria, </w:t>
      </w:r>
      <w:proofErr w:type="gramStart"/>
      <w:r>
        <w:t>archaea</w:t>
      </w:r>
      <w:proofErr w:type="gramEnd"/>
      <w:r>
        <w:t xml:space="preserve"> and fungi)—With potential implications for ecosystem functioning},</w:t>
      </w:r>
    </w:p>
    <w:p w14:paraId="1D4AEC64" w14:textId="77777777" w:rsidR="00215805" w:rsidRDefault="00215805" w:rsidP="00215805">
      <w:r>
        <w:tab/>
        <w:t>journal = {Environmental Microbiology},</w:t>
      </w:r>
    </w:p>
    <w:p w14:paraId="5E5B7B50" w14:textId="77777777" w:rsidR="00215805" w:rsidRDefault="00215805" w:rsidP="00215805">
      <w:r>
        <w:tab/>
        <w:t>volume = {25},</w:t>
      </w:r>
    </w:p>
    <w:p w14:paraId="769694BC" w14:textId="77777777" w:rsidR="00215805" w:rsidRDefault="00215805" w:rsidP="00215805">
      <w:r>
        <w:tab/>
        <w:t>number = {6},</w:t>
      </w:r>
    </w:p>
    <w:p w14:paraId="09D4E6FD" w14:textId="77777777" w:rsidR="00215805" w:rsidRDefault="00215805" w:rsidP="00215805">
      <w:r>
        <w:tab/>
        <w:t>pages = {1118-1135},</w:t>
      </w:r>
    </w:p>
    <w:p w14:paraId="47AE2099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{https://doi.org/10.1111/1462-2920.16347},</w:t>
      </w:r>
    </w:p>
    <w:p w14:paraId="7E255942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{https://enviromicro-journals.onlinelibrary.wiley.com/doi/abs/10.1111/1462-2920.16347},</w:t>
      </w:r>
    </w:p>
    <w:p w14:paraId="79DE2458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{https://enviromicro-journals.onlinelibrary.wiley.com/doi/pdf/10.1111/1462-2920.16347},</w:t>
      </w:r>
    </w:p>
    <w:p w14:paraId="5A254F69" w14:textId="77777777" w:rsidR="00215805" w:rsidRDefault="00215805" w:rsidP="00215805">
      <w:r>
        <w:tab/>
        <w:t>year = {2023}</w:t>
      </w:r>
    </w:p>
    <w:p w14:paraId="64644A55" w14:textId="77777777" w:rsidR="00215805" w:rsidRDefault="00215805" w:rsidP="00215805">
      <w:r>
        <w:t>}</w:t>
      </w:r>
    </w:p>
    <w:p w14:paraId="76847AE3" w14:textId="77777777" w:rsidR="00215805" w:rsidRDefault="00215805" w:rsidP="00215805"/>
    <w:p w14:paraId="536B58C4" w14:textId="77777777" w:rsidR="00215805" w:rsidRDefault="00215805" w:rsidP="00215805"/>
    <w:p w14:paraId="58392C3F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Nikolaou2023,</w:t>
      </w:r>
    </w:p>
    <w:p w14:paraId="24634CF2" w14:textId="77777777" w:rsidR="00215805" w:rsidRDefault="00215805" w:rsidP="00215805">
      <w:r>
        <w:tab/>
        <w:t>title = {Improved daily estimates of relative humidity at high resolution across Germany: A random forest approach},</w:t>
      </w:r>
    </w:p>
    <w:p w14:paraId="108BB483" w14:textId="77777777" w:rsidR="00215805" w:rsidRDefault="00215805" w:rsidP="00215805">
      <w:r>
        <w:tab/>
        <w:t>journal = {Environmental Research},</w:t>
      </w:r>
    </w:p>
    <w:p w14:paraId="5A98BBD6" w14:textId="77777777" w:rsidR="00215805" w:rsidRDefault="00215805" w:rsidP="00215805">
      <w:r>
        <w:tab/>
        <w:t>volume = {238},</w:t>
      </w:r>
    </w:p>
    <w:p w14:paraId="306AEE10" w14:textId="77777777" w:rsidR="00215805" w:rsidRDefault="00215805" w:rsidP="00215805">
      <w:r>
        <w:tab/>
        <w:t>pages = {117173},</w:t>
      </w:r>
    </w:p>
    <w:p w14:paraId="113BB62E" w14:textId="77777777" w:rsidR="00215805" w:rsidRDefault="00215805" w:rsidP="00215805">
      <w:r>
        <w:tab/>
        <w:t>year = {2023},</w:t>
      </w:r>
    </w:p>
    <w:p w14:paraId="3AC8B86F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{0013-9351},</w:t>
      </w:r>
    </w:p>
    <w:p w14:paraId="41585D3B" w14:textId="77777777" w:rsidR="00215805" w:rsidRDefault="00215805" w:rsidP="00215805">
      <w:r>
        <w:lastRenderedPageBreak/>
        <w:tab/>
      </w:r>
      <w:proofErr w:type="spellStart"/>
      <w:r>
        <w:t>doi</w:t>
      </w:r>
      <w:proofErr w:type="spellEnd"/>
      <w:r>
        <w:t xml:space="preserve"> = {https://doi.org/10.1016/j.envres.2023.117173},</w:t>
      </w:r>
    </w:p>
    <w:p w14:paraId="75FD7147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{https://www.sciencedirect.com/science/article/pii/S0013935123019771},</w:t>
      </w:r>
    </w:p>
    <w:p w14:paraId="16EFB0A0" w14:textId="77777777" w:rsidR="00215805" w:rsidRDefault="00215805" w:rsidP="00215805">
      <w:r>
        <w:tab/>
        <w:t xml:space="preserve">author = {Nikolaos Nikolaou and Laurens M. Bouwer and Marco </w:t>
      </w:r>
      <w:proofErr w:type="spellStart"/>
      <w:r>
        <w:t>Dallavalle</w:t>
      </w:r>
      <w:proofErr w:type="spellEnd"/>
      <w:r>
        <w:t xml:space="preserve"> and </w:t>
      </w:r>
      <w:proofErr w:type="spellStart"/>
      <w:r>
        <w:t>Mahyar</w:t>
      </w:r>
      <w:proofErr w:type="spellEnd"/>
      <w:r>
        <w:t xml:space="preserve"> </w:t>
      </w:r>
      <w:r>
        <w:tab/>
      </w:r>
      <w:proofErr w:type="spellStart"/>
      <w:r>
        <w:t>Valizadeh</w:t>
      </w:r>
      <w:proofErr w:type="spellEnd"/>
      <w:r>
        <w:t xml:space="preserve"> and Massimo </w:t>
      </w:r>
      <w:proofErr w:type="spellStart"/>
      <w:r>
        <w:t>Stafoggia</w:t>
      </w:r>
      <w:proofErr w:type="spellEnd"/>
      <w:r>
        <w:t xml:space="preserve"> and Annette Peters and Kathrin Wolf and Alexandra Schneider},</w:t>
      </w:r>
    </w:p>
    <w:p w14:paraId="045798F6" w14:textId="77777777" w:rsidR="00215805" w:rsidRDefault="00215805" w:rsidP="00215805">
      <w:r>
        <w:tab/>
        <w:t>keywords = {Relative humidity, Spatiotemporal modeling, Machine learning, External validation, Exposure assessment, Environmental epidemiology},</w:t>
      </w:r>
    </w:p>
    <w:p w14:paraId="2F93B6A3" w14:textId="77777777" w:rsidR="00215805" w:rsidRDefault="00215805" w:rsidP="00215805">
      <w:r>
        <w:t>}</w:t>
      </w:r>
    </w:p>
    <w:p w14:paraId="50D25791" w14:textId="77777777" w:rsidR="00215805" w:rsidRDefault="00215805" w:rsidP="00215805"/>
    <w:p w14:paraId="3076330A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Wu2023,</w:t>
      </w:r>
    </w:p>
    <w:p w14:paraId="4190C68C" w14:textId="77777777" w:rsidR="00215805" w:rsidRDefault="00215805" w:rsidP="00215805">
      <w:r>
        <w:t xml:space="preserve">    author = {Wu, Carrie and Powers, John M and </w:t>
      </w:r>
      <w:proofErr w:type="spellStart"/>
      <w:r>
        <w:t>Hopp</w:t>
      </w:r>
      <w:proofErr w:type="spellEnd"/>
      <w:r>
        <w:t>, David Z and Campbell, Diane R},</w:t>
      </w:r>
    </w:p>
    <w:p w14:paraId="6A1DC060" w14:textId="77777777" w:rsidR="00215805" w:rsidRDefault="00215805" w:rsidP="00215805">
      <w:r>
        <w:t xml:space="preserve">    title = "{Effects of experimental warming on floral scent, display and rewards in two subalpine herbs}",</w:t>
      </w:r>
    </w:p>
    <w:p w14:paraId="126A02B6" w14:textId="77777777" w:rsidR="00215805" w:rsidRDefault="00215805" w:rsidP="00215805">
      <w:r>
        <w:t xml:space="preserve">    journal = {Annals of Botany},</w:t>
      </w:r>
    </w:p>
    <w:p w14:paraId="07F6BFCF" w14:textId="77777777" w:rsidR="00215805" w:rsidRDefault="00215805" w:rsidP="00215805">
      <w:r>
        <w:t xml:space="preserve">    pages = {mcad195},</w:t>
      </w:r>
    </w:p>
    <w:p w14:paraId="20292AD0" w14:textId="77777777" w:rsidR="00215805" w:rsidRDefault="00215805" w:rsidP="00215805">
      <w:r>
        <w:t xml:space="preserve">    year = {2023},</w:t>
      </w:r>
    </w:p>
    <w:p w14:paraId="665C3365" w14:textId="77777777" w:rsidR="00215805" w:rsidRDefault="00215805" w:rsidP="00215805">
      <w:r>
        <w:t xml:space="preserve">    month = {12},</w:t>
      </w:r>
    </w:p>
    <w:p w14:paraId="7A2C8E9E" w14:textId="77777777" w:rsidR="00215805" w:rsidRDefault="00215805" w:rsidP="00215805">
      <w:r>
        <w:t xml:space="preserve">    </w:t>
      </w:r>
      <w:proofErr w:type="spellStart"/>
      <w:r>
        <w:t>issn</w:t>
      </w:r>
      <w:proofErr w:type="spellEnd"/>
      <w:r>
        <w:t xml:space="preserve"> = {0305-7364},</w:t>
      </w:r>
    </w:p>
    <w:p w14:paraId="1A6836F1" w14:textId="77777777" w:rsidR="00215805" w:rsidRDefault="00215805" w:rsidP="00215805">
      <w:r>
        <w:t xml:space="preserve">    </w:t>
      </w:r>
      <w:proofErr w:type="spellStart"/>
      <w:r>
        <w:t>doi</w:t>
      </w:r>
      <w:proofErr w:type="spellEnd"/>
      <w:r>
        <w:t xml:space="preserve"> = {10.1093/</w:t>
      </w:r>
      <w:proofErr w:type="spellStart"/>
      <w:r>
        <w:t>aob</w:t>
      </w:r>
      <w:proofErr w:type="spellEnd"/>
      <w:r>
        <w:t>/mcad195},</w:t>
      </w:r>
    </w:p>
    <w:p w14:paraId="2B10727A" w14:textId="77777777" w:rsidR="00215805" w:rsidRDefault="00215805" w:rsidP="00215805">
      <w:r>
        <w:t xml:space="preserve">    </w:t>
      </w:r>
      <w:proofErr w:type="spellStart"/>
      <w:r>
        <w:t>url</w:t>
      </w:r>
      <w:proofErr w:type="spellEnd"/>
      <w:r>
        <w:t xml:space="preserve"> = {https://doi.org/10.1093/aob/mcad195},</w:t>
      </w:r>
    </w:p>
    <w:p w14:paraId="31046B44" w14:textId="77777777" w:rsidR="00215805" w:rsidRDefault="00215805" w:rsidP="00215805">
      <w:r>
        <w:t xml:space="preserve">    </w:t>
      </w:r>
      <w:proofErr w:type="spellStart"/>
      <w:r>
        <w:t>eprint</w:t>
      </w:r>
      <w:proofErr w:type="spellEnd"/>
      <w:r>
        <w:t xml:space="preserve"> = {https://academic.oup.com/aob/advance-article-pdf/doi/10.1093/aob/mcad195/55122486/mcad195.pdf},</w:t>
      </w:r>
    </w:p>
    <w:p w14:paraId="1193EB58" w14:textId="77777777" w:rsidR="00215805" w:rsidRDefault="00215805" w:rsidP="00215805">
      <w:r>
        <w:t>}</w:t>
      </w:r>
    </w:p>
    <w:p w14:paraId="72B84810" w14:textId="77777777" w:rsidR="00215805" w:rsidRDefault="00215805" w:rsidP="00215805"/>
    <w:p w14:paraId="22B17763" w14:textId="77777777" w:rsidR="00215805" w:rsidRDefault="00215805" w:rsidP="00215805"/>
    <w:p w14:paraId="0D3DE842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Garrett2022,</w:t>
      </w:r>
    </w:p>
    <w:p w14:paraId="1B03F6E8" w14:textId="77777777" w:rsidR="00215805" w:rsidRDefault="00215805" w:rsidP="00215805">
      <w:r>
        <w:t xml:space="preserve">   </w:t>
      </w:r>
      <w:r>
        <w:tab/>
        <w:t xml:space="preserve">author = "Garrett, K.A. and Bebber, D.P. and Etherton, B.A. and Gold, K.M. and Plex </w:t>
      </w:r>
      <w:proofErr w:type="spellStart"/>
      <w:r>
        <w:t>Sulá</w:t>
      </w:r>
      <w:proofErr w:type="spellEnd"/>
      <w:r>
        <w:t>, A.I. and Selvaraj, M.G.",</w:t>
      </w:r>
    </w:p>
    <w:p w14:paraId="0223EE56" w14:textId="77777777" w:rsidR="00215805" w:rsidRDefault="00215805" w:rsidP="00215805">
      <w:r>
        <w:t xml:space="preserve">   </w:t>
      </w:r>
      <w:r>
        <w:tab/>
        <w:t xml:space="preserve">title = "Climate Change Effects on Pathogen Emergence: Artificial Intelligence to Translate Big Data for Mitigation", </w:t>
      </w:r>
    </w:p>
    <w:p w14:paraId="377B1ABB" w14:textId="77777777" w:rsidR="00215805" w:rsidRDefault="00215805" w:rsidP="00215805">
      <w:r>
        <w:t xml:space="preserve">   </w:t>
      </w:r>
      <w:r>
        <w:tab/>
        <w:t>journal= "Annual Review of Phytopathology",</w:t>
      </w:r>
    </w:p>
    <w:p w14:paraId="08BD4856" w14:textId="77777777" w:rsidR="00215805" w:rsidRDefault="00215805" w:rsidP="00215805">
      <w:r>
        <w:t xml:space="preserve">   </w:t>
      </w:r>
      <w:r>
        <w:tab/>
        <w:t>year = "2022",</w:t>
      </w:r>
    </w:p>
    <w:p w14:paraId="608CD1E6" w14:textId="77777777" w:rsidR="00215805" w:rsidRDefault="00215805" w:rsidP="00215805">
      <w:r>
        <w:t xml:space="preserve">   </w:t>
      </w:r>
      <w:r>
        <w:tab/>
        <w:t>volume = "60",</w:t>
      </w:r>
    </w:p>
    <w:p w14:paraId="155D4969" w14:textId="77777777" w:rsidR="00215805" w:rsidRDefault="00215805" w:rsidP="00215805">
      <w:r>
        <w:t xml:space="preserve">   </w:t>
      </w:r>
      <w:r>
        <w:tab/>
        <w:t>number = "Volume 60, 2022",</w:t>
      </w:r>
    </w:p>
    <w:p w14:paraId="36D6075A" w14:textId="77777777" w:rsidR="00215805" w:rsidRDefault="00215805" w:rsidP="00215805">
      <w:r>
        <w:t xml:space="preserve">   </w:t>
      </w:r>
      <w:r>
        <w:tab/>
        <w:t>pages = "357-378",</w:t>
      </w:r>
    </w:p>
    <w:p w14:paraId="4BE4E91A" w14:textId="77777777" w:rsidR="00215805" w:rsidRDefault="00215805" w:rsidP="00215805">
      <w:r>
        <w:t xml:space="preserve">   </w:t>
      </w:r>
      <w:r>
        <w:tab/>
      </w:r>
      <w:proofErr w:type="spellStart"/>
      <w:r>
        <w:t>doi</w:t>
      </w:r>
      <w:proofErr w:type="spellEnd"/>
      <w:r>
        <w:t xml:space="preserve"> = "https://doi.org/10.1146/annurev-phyto-021021-042636",</w:t>
      </w:r>
    </w:p>
    <w:p w14:paraId="27CF6962" w14:textId="77777777" w:rsidR="00215805" w:rsidRDefault="00215805" w:rsidP="00215805">
      <w:r>
        <w:t xml:space="preserve">   </w:t>
      </w:r>
      <w:r>
        <w:tab/>
      </w:r>
      <w:proofErr w:type="spellStart"/>
      <w:r>
        <w:t>url</w:t>
      </w:r>
      <w:proofErr w:type="spellEnd"/>
      <w:r>
        <w:t xml:space="preserve"> = "https://www.annualreviews.org/content/journals/10.1146/annurev-phyto-021021-042636",</w:t>
      </w:r>
    </w:p>
    <w:p w14:paraId="5B0A8D65" w14:textId="77777777" w:rsidR="00215805" w:rsidRDefault="00215805" w:rsidP="00215805">
      <w:r>
        <w:t xml:space="preserve">   </w:t>
      </w:r>
      <w:r>
        <w:tab/>
        <w:t>publisher = "Annual Reviews",</w:t>
      </w:r>
    </w:p>
    <w:p w14:paraId="3EDF4FC1" w14:textId="77777777" w:rsidR="00215805" w:rsidRDefault="00215805" w:rsidP="00215805">
      <w:r>
        <w:t xml:space="preserve">   </w:t>
      </w:r>
      <w:r>
        <w:tab/>
      </w:r>
      <w:proofErr w:type="spellStart"/>
      <w:r>
        <w:t>issn</w:t>
      </w:r>
      <w:proofErr w:type="spellEnd"/>
      <w:r>
        <w:t xml:space="preserve"> = "1545-2107",</w:t>
      </w:r>
    </w:p>
    <w:p w14:paraId="180386D1" w14:textId="77777777" w:rsidR="00215805" w:rsidRDefault="00215805" w:rsidP="00215805">
      <w:r>
        <w:t xml:space="preserve">   </w:t>
      </w:r>
      <w:r>
        <w:tab/>
        <w:t>type = "Journal Article",</w:t>
      </w:r>
    </w:p>
    <w:p w14:paraId="0A00D839" w14:textId="5A57C263" w:rsidR="001801B1" w:rsidDel="00215805" w:rsidRDefault="00215805" w:rsidP="00215805">
      <w:pPr>
        <w:rPr>
          <w:del w:id="11" w:author="Reviewer" w:date="2024-04-10T13:24:00Z"/>
        </w:rPr>
      </w:pPr>
      <w:r>
        <w:t xml:space="preserve">      }</w:t>
      </w:r>
      <w:commentRangeStart w:id="12"/>
      <w:del w:id="13" w:author="Reviewer" w:date="2024-04-10T13:24:00Z">
        <w:r w:rsidR="001801B1" w:rsidDel="00215805">
          <w:delText xml:space="preserve">Sparks </w:delText>
        </w:r>
        <w:commentRangeEnd w:id="12"/>
        <w:r w:rsidR="006F0CC5" w:rsidDel="00215805">
          <w:rPr>
            <w:rStyle w:val="CommentReference"/>
          </w:rPr>
          <w:commentReference w:id="12"/>
        </w:r>
        <w:r w:rsidR="001801B1" w:rsidDel="00215805">
          <w:delText>A (2018). “nasapower: A NASA POWER Global Meteorology, Surface Solar Energy</w:delText>
        </w:r>
      </w:del>
    </w:p>
    <w:p w14:paraId="5D73AA1E" w14:textId="2953B8DB" w:rsidR="001801B1" w:rsidDel="00215805" w:rsidRDefault="001801B1" w:rsidP="00215805">
      <w:pPr>
        <w:rPr>
          <w:del w:id="14" w:author="Reviewer" w:date="2024-04-10T13:24:00Z"/>
        </w:rPr>
      </w:pPr>
      <w:del w:id="15" w:author="Reviewer" w:date="2024-04-10T13:24:00Z">
        <w:r w:rsidDel="00215805">
          <w:delText xml:space="preserve">and Climatology Data Client for R.” The Journal of Open Source Software, </w:delText>
        </w:r>
        <w:r w:rsidDel="00215805">
          <w:rPr>
            <w:rFonts w:ascii="Cambria Math" w:hAnsi="Cambria Math" w:cs="Cambria Math"/>
          </w:rPr>
          <w:delText>∗</w:delText>
        </w:r>
        <w:r w:rsidDel="00215805">
          <w:delText xml:space="preserve"> 3 </w:delText>
        </w:r>
        <w:r w:rsidDel="00215805">
          <w:rPr>
            <w:rFonts w:ascii="Cambria Math" w:hAnsi="Cambria Math" w:cs="Cambria Math"/>
          </w:rPr>
          <w:delText>∗</w:delText>
        </w:r>
      </w:del>
    </w:p>
    <w:p w14:paraId="634517CD" w14:textId="1AA2064A" w:rsidR="0056262D" w:rsidDel="00215805" w:rsidRDefault="001801B1" w:rsidP="00215805">
      <w:pPr>
        <w:rPr>
          <w:del w:id="16" w:author="Reviewer" w:date="2024-04-10T13:24:00Z"/>
        </w:rPr>
      </w:pPr>
      <w:del w:id="17" w:author="Reviewer" w:date="2024-04-10T13:24:00Z">
        <w:r w:rsidDel="00215805">
          <w:delText>(30), 1035.doi : 10.21105/joss.01035 &lt; https : //doi.org/10.21105/joss.01035 &gt; .</w:delText>
        </w:r>
      </w:del>
    </w:p>
    <w:p w14:paraId="20F7B262" w14:textId="0092C2BB" w:rsidR="001801B1" w:rsidDel="00215805" w:rsidRDefault="001801B1" w:rsidP="00215805">
      <w:pPr>
        <w:rPr>
          <w:del w:id="18" w:author="Reviewer" w:date="2024-04-10T13:24:00Z"/>
        </w:rPr>
      </w:pPr>
      <w:del w:id="19" w:author="Reviewer" w:date="2024-04-10T13:24:00Z">
        <w:r w:rsidDel="00215805">
          <w:delText>Chamberlain, S., Hocking, D. (2023). rnoaa: ’NOAA’ Weather Data from R (Version</w:delText>
        </w:r>
      </w:del>
    </w:p>
    <w:p w14:paraId="598311DF" w14:textId="0DBE213C" w:rsidR="001801B1" w:rsidDel="00215805" w:rsidRDefault="001801B1" w:rsidP="00215805">
      <w:pPr>
        <w:rPr>
          <w:del w:id="20" w:author="Reviewer" w:date="2024-04-10T13:24:00Z"/>
        </w:rPr>
      </w:pPr>
      <w:del w:id="21" w:author="Reviewer" w:date="2024-04-10T13:24:00Z">
        <w:r w:rsidDel="00215805">
          <w:delText>1.4.0). Retrieved from https://CRAN.R-project.org/package=rnoaa</w:delText>
        </w:r>
      </w:del>
    </w:p>
    <w:p w14:paraId="145181AA" w14:textId="42761954" w:rsidR="001801B1" w:rsidDel="00215805" w:rsidRDefault="001801B1" w:rsidP="00215805">
      <w:pPr>
        <w:rPr>
          <w:del w:id="22" w:author="Reviewer" w:date="2024-04-10T13:24:00Z"/>
        </w:rPr>
      </w:pPr>
      <w:del w:id="23" w:author="Reviewer" w:date="2024-04-10T13:24:00Z">
        <w:r w:rsidDel="00215805">
          <w:delText>Garrett et al., 2023 .org/10.1146/annurev-phyto-021021-042636</w:delText>
        </w:r>
      </w:del>
    </w:p>
    <w:p w14:paraId="15E80E95" w14:textId="4057A388" w:rsidR="001801B1" w:rsidDel="00215805" w:rsidRDefault="001801B1" w:rsidP="00215805">
      <w:pPr>
        <w:rPr>
          <w:del w:id="24" w:author="Reviewer" w:date="2024-04-10T13:24:00Z"/>
        </w:rPr>
      </w:pPr>
      <w:del w:id="25" w:author="Reviewer" w:date="2024-04-10T13:24:00Z">
        <w:r w:rsidDel="00215805">
          <w:delText>Dahl et al., 2023, https://doi.org/10.1111/1462-2920.16347</w:delText>
        </w:r>
      </w:del>
    </w:p>
    <w:p w14:paraId="028429F9" w14:textId="58EB8F88" w:rsidR="001801B1" w:rsidDel="00215805" w:rsidRDefault="001801B1" w:rsidP="00215805">
      <w:pPr>
        <w:rPr>
          <w:del w:id="26" w:author="Reviewer" w:date="2024-04-10T13:24:00Z"/>
        </w:rPr>
      </w:pPr>
      <w:del w:id="27" w:author="Reviewer" w:date="2024-04-10T13:24:00Z">
        <w:r w:rsidDel="00215805">
          <w:delText>Nikolauo et al., 2023, .org/10.1016/j.envres.2023.117173</w:delText>
        </w:r>
      </w:del>
    </w:p>
    <w:p w14:paraId="2DECA218" w14:textId="44497FB6" w:rsidR="009C0897" w:rsidRDefault="001801B1" w:rsidP="00215805">
      <w:del w:id="28" w:author="Reviewer" w:date="2024-04-10T13:24:00Z">
        <w:r w:rsidDel="00215805">
          <w:delText xml:space="preserve">Wu et al., 2023, </w:delText>
        </w:r>
      </w:del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Boldus, Jared" w:date="2024-04-24T07:59:00Z" w:initials="LJ">
    <w:p w14:paraId="658A4031" w14:textId="77777777" w:rsidR="005A7630" w:rsidRDefault="005A7630" w:rsidP="005A7630">
      <w:r>
        <w:rPr>
          <w:rStyle w:val="CommentReference"/>
        </w:rPr>
        <w:annotationRef/>
      </w:r>
      <w:r>
        <w:rPr>
          <w:sz w:val="20"/>
          <w:szCs w:val="20"/>
        </w:rPr>
        <w:t>Should this read .csv? I am not sure of the convention?</w:t>
      </w:r>
    </w:p>
  </w:comment>
  <w:comment w:id="2" w:author="Reviewer" w:date="2024-04-24T10:30:00Z" w:initials="R">
    <w:p w14:paraId="01DDC09D" w14:textId="77777777" w:rsidR="004406AA" w:rsidRDefault="004406AA" w:rsidP="004406A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change to capital CSV, as other publications referring to CSV files </w:t>
      </w:r>
    </w:p>
  </w:comment>
  <w:comment w:id="3" w:author="LeBoldus, Jared" w:date="2024-04-24T08:03:00Z" w:initials="LJ">
    <w:p w14:paraId="576AC905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Not sure what you mean? It corrects the format or recognize formats that are not correct?</w:t>
      </w:r>
    </w:p>
  </w:comment>
  <w:comment w:id="4" w:author="Reviewer" w:date="2024-04-24T10:35:00Z" w:initials="R">
    <w:p w14:paraId="04877218" w14:textId="77777777" w:rsidR="00F9732B" w:rsidRDefault="00F9732B" w:rsidP="00F973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recognize different formats</w:t>
      </w:r>
    </w:p>
  </w:comment>
  <w:comment w:id="5" w:author="LeBoldus, Jared" w:date="2024-04-24T08:10:00Z" w:initials="LJ">
    <w:p w14:paraId="1EE9B8AC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Maybe make this list all inclusive from what you find on the HOBO webpage.</w:t>
      </w:r>
    </w:p>
  </w:comment>
  <w:comment w:id="6" w:author="Reviewer" w:date="2024-04-24T10:39:00Z" w:initials="R">
    <w:p w14:paraId="68B2AB78" w14:textId="77777777" w:rsidR="00F9732B" w:rsidRDefault="00F9732B" w:rsidP="00F973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are like 60 measurements available, though I tested only with the ones listed.</w:t>
      </w:r>
    </w:p>
  </w:comment>
  <w:comment w:id="7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8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10" w:author="Reviewer" w:date="2024-04-10T13:25:00Z" w:initials="R">
    <w:p w14:paraId="33B5E641" w14:textId="77777777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  <w:comment w:id="12" w:author="Grunwald, Niklaus J" w:date="2024-04-09T08:52:00Z" w:initials="NG">
    <w:p w14:paraId="1FF96CDF" w14:textId="561F75D6" w:rsidR="006F0CC5" w:rsidRDefault="006F0CC5" w:rsidP="006F0C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Format for JOSS using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8A4031" w15:done="0"/>
  <w15:commentEx w15:paraId="01DDC09D" w15:paraIdParent="658A4031" w15:done="0"/>
  <w15:commentEx w15:paraId="576AC905" w15:done="0"/>
  <w15:commentEx w15:paraId="04877218" w15:paraIdParent="576AC905" w15:done="0"/>
  <w15:commentEx w15:paraId="1EE9B8AC" w15:done="0"/>
  <w15:commentEx w15:paraId="68B2AB78" w15:paraIdParent="1EE9B8AC" w15:done="0"/>
  <w15:commentEx w15:paraId="447C6B5E" w15:done="0"/>
  <w15:commentEx w15:paraId="39B3E56C" w15:paraIdParent="447C6B5E" w15:done="0"/>
  <w15:commentEx w15:paraId="33B5E641" w15:done="0"/>
  <w15:commentEx w15:paraId="1FF96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521D06" w16cex:dateUtc="2024-04-24T14:59:00Z"/>
  <w16cex:commentExtensible w16cex:durableId="047AB24A" w16cex:dateUtc="2024-04-24T17:30:00Z"/>
  <w16cex:commentExtensible w16cex:durableId="18ACECF5" w16cex:dateUtc="2024-04-24T15:03:00Z"/>
  <w16cex:commentExtensible w16cex:durableId="4F654ED1" w16cex:dateUtc="2024-04-24T17:35:00Z"/>
  <w16cex:commentExtensible w16cex:durableId="57FB8B60" w16cex:dateUtc="2024-04-24T15:10:00Z"/>
  <w16cex:commentExtensible w16cex:durableId="228C772D" w16cex:dateUtc="2024-04-24T17:39:00Z"/>
  <w16cex:commentExtensible w16cex:durableId="350F0BC6" w16cex:dateUtc="2024-04-09T16:08:00Z"/>
  <w16cex:commentExtensible w16cex:durableId="51BFD8F9" w16cex:dateUtc="2024-04-09T23:33:00Z"/>
  <w16cex:commentExtensible w16cex:durableId="25B7E761" w16cex:dateUtc="2024-04-10T20:25:00Z"/>
  <w16cex:commentExtensible w16cex:durableId="6CCB01A4" w16cex:dateUtc="2024-04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8A4031" w16cid:durableId="01521D06"/>
  <w16cid:commentId w16cid:paraId="01DDC09D" w16cid:durableId="047AB24A"/>
  <w16cid:commentId w16cid:paraId="576AC905" w16cid:durableId="18ACECF5"/>
  <w16cid:commentId w16cid:paraId="04877218" w16cid:durableId="4F654ED1"/>
  <w16cid:commentId w16cid:paraId="1EE9B8AC" w16cid:durableId="57FB8B60"/>
  <w16cid:commentId w16cid:paraId="68B2AB78" w16cid:durableId="228C772D"/>
  <w16cid:commentId w16cid:paraId="447C6B5E" w16cid:durableId="350F0BC6"/>
  <w16cid:commentId w16cid:paraId="39B3E56C" w16cid:durableId="51BFD8F9"/>
  <w16cid:commentId w16cid:paraId="33B5E641" w16cid:durableId="25B7E761"/>
  <w16cid:commentId w16cid:paraId="1FF96CDF" w16cid:durableId="6CCB0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Boldus, Jared">
    <w15:presenceInfo w15:providerId="AD" w15:userId="S::lebolduj@oregonstate.edu::51db44fc-f8aa-49da-9245-afecc34ea239"/>
  </w15:person>
  <w15:person w15:author="Reviewer">
    <w15:presenceInfo w15:providerId="None" w15:userId="Reviewer"/>
  </w15:person>
  <w15:person w15:author="Grunwald, Niklaus J">
    <w15:presenceInfo w15:providerId="AD" w15:userId="S::grunwaln@oregonstate.edu::5d8640a9-41b7-44ee-afb3-58348dd2e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B3658"/>
    <w:rsid w:val="002130B0"/>
    <w:rsid w:val="00215805"/>
    <w:rsid w:val="00222BD1"/>
    <w:rsid w:val="00301057"/>
    <w:rsid w:val="00353AEC"/>
    <w:rsid w:val="00354380"/>
    <w:rsid w:val="00385126"/>
    <w:rsid w:val="003B1EDE"/>
    <w:rsid w:val="003D0042"/>
    <w:rsid w:val="004168AA"/>
    <w:rsid w:val="004406AA"/>
    <w:rsid w:val="00542D57"/>
    <w:rsid w:val="0056262D"/>
    <w:rsid w:val="00571CFD"/>
    <w:rsid w:val="00587577"/>
    <w:rsid w:val="005964C3"/>
    <w:rsid w:val="005A7630"/>
    <w:rsid w:val="005C1C79"/>
    <w:rsid w:val="005C2337"/>
    <w:rsid w:val="005C5B50"/>
    <w:rsid w:val="005D23D1"/>
    <w:rsid w:val="005D68FF"/>
    <w:rsid w:val="00616D7E"/>
    <w:rsid w:val="00623160"/>
    <w:rsid w:val="00644D96"/>
    <w:rsid w:val="00645D35"/>
    <w:rsid w:val="006518A2"/>
    <w:rsid w:val="0066782F"/>
    <w:rsid w:val="00681F5D"/>
    <w:rsid w:val="006D4F7B"/>
    <w:rsid w:val="006D60E6"/>
    <w:rsid w:val="006E4BC2"/>
    <w:rsid w:val="006F0CC5"/>
    <w:rsid w:val="00706231"/>
    <w:rsid w:val="00762CDF"/>
    <w:rsid w:val="007F08DD"/>
    <w:rsid w:val="00801EA2"/>
    <w:rsid w:val="00843383"/>
    <w:rsid w:val="008539EA"/>
    <w:rsid w:val="00870591"/>
    <w:rsid w:val="00894193"/>
    <w:rsid w:val="008E10C9"/>
    <w:rsid w:val="00903D3E"/>
    <w:rsid w:val="009155E1"/>
    <w:rsid w:val="009328CD"/>
    <w:rsid w:val="009346FC"/>
    <w:rsid w:val="0093653B"/>
    <w:rsid w:val="009652B7"/>
    <w:rsid w:val="009B1B34"/>
    <w:rsid w:val="009B5CE3"/>
    <w:rsid w:val="009C0897"/>
    <w:rsid w:val="00B7386E"/>
    <w:rsid w:val="00B804E3"/>
    <w:rsid w:val="00B85D87"/>
    <w:rsid w:val="00BC3136"/>
    <w:rsid w:val="00C032DE"/>
    <w:rsid w:val="00C30748"/>
    <w:rsid w:val="00C717E1"/>
    <w:rsid w:val="00C92C29"/>
    <w:rsid w:val="00C97D97"/>
    <w:rsid w:val="00D2734A"/>
    <w:rsid w:val="00D469B2"/>
    <w:rsid w:val="00D53A8A"/>
    <w:rsid w:val="00D5738F"/>
    <w:rsid w:val="00D85BAD"/>
    <w:rsid w:val="00DB66FE"/>
    <w:rsid w:val="00E44B6E"/>
    <w:rsid w:val="00EA2CA7"/>
    <w:rsid w:val="00EC0359"/>
    <w:rsid w:val="00F24B87"/>
    <w:rsid w:val="00F33173"/>
    <w:rsid w:val="00F35291"/>
    <w:rsid w:val="00F6011C"/>
    <w:rsid w:val="00F64B0D"/>
    <w:rsid w:val="00F70D5D"/>
    <w:rsid w:val="00F9732B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3</cp:revision>
  <cp:lastPrinted>2024-04-24T17:53:00Z</cp:lastPrinted>
  <dcterms:created xsi:type="dcterms:W3CDTF">2024-05-06T22:57:00Z</dcterms:created>
  <dcterms:modified xsi:type="dcterms:W3CDTF">2024-05-06T22:57:00Z</dcterms:modified>
</cp:coreProperties>
</file>